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4BEE" w14:textId="73C2ECA2" w:rsidR="00AE08FA" w:rsidRPr="00EE55E7" w:rsidRDefault="00AE08FA" w:rsidP="00AE08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Identifying Tumors in MRI Scans using Fuzzy C-Means Clustering</w:t>
      </w:r>
    </w:p>
    <w:p w14:paraId="681EE91D" w14:textId="4CF828AD" w:rsidR="00AE08FA" w:rsidRPr="00EE55E7" w:rsidRDefault="00AE08FA" w:rsidP="00AE08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Matthew Bouchard</w:t>
      </w:r>
      <w:r w:rsidRPr="00EE55E7">
        <w:rPr>
          <w:rFonts w:ascii="Times New Roman" w:hAnsi="Times New Roman" w:cs="Times New Roman"/>
          <w:sz w:val="24"/>
          <w:szCs w:val="24"/>
        </w:rPr>
        <w:br/>
      </w:r>
      <w:r w:rsidR="00354B39" w:rsidRPr="00EE55E7">
        <w:rPr>
          <w:rFonts w:ascii="Times New Roman" w:hAnsi="Times New Roman" w:cs="Times New Roman"/>
          <w:sz w:val="24"/>
          <w:szCs w:val="24"/>
        </w:rPr>
        <w:t xml:space="preserve">1. Undergraduate Student, </w:t>
      </w:r>
      <w:r w:rsidRPr="00EE55E7">
        <w:rPr>
          <w:rFonts w:ascii="Times New Roman" w:hAnsi="Times New Roman" w:cs="Times New Roman"/>
          <w:sz w:val="24"/>
          <w:szCs w:val="24"/>
        </w:rPr>
        <w:t>University of North Georgia</w:t>
      </w:r>
      <w:r w:rsidR="00354B39" w:rsidRPr="00EE55E7">
        <w:rPr>
          <w:rFonts w:ascii="Times New Roman" w:hAnsi="Times New Roman" w:cs="Times New Roman"/>
          <w:sz w:val="24"/>
          <w:szCs w:val="24"/>
        </w:rPr>
        <w:t>, Dahlonega, Georgia, U.</w:t>
      </w:r>
      <w:proofErr w:type="gramStart"/>
      <w:r w:rsidR="00354B39" w:rsidRPr="00EE55E7">
        <w:rPr>
          <w:rFonts w:ascii="Times New Roman" w:hAnsi="Times New Roman" w:cs="Times New Roman"/>
          <w:sz w:val="24"/>
          <w:szCs w:val="24"/>
        </w:rPr>
        <w:t>S.A</w:t>
      </w:r>
      <w:proofErr w:type="gramEnd"/>
      <w:r w:rsidRPr="00EE55E7">
        <w:rPr>
          <w:rFonts w:ascii="Times New Roman" w:hAnsi="Times New Roman" w:cs="Times New Roman"/>
          <w:sz w:val="24"/>
          <w:szCs w:val="24"/>
        </w:rPr>
        <w:br/>
      </w:r>
      <w:r w:rsidR="00354B39" w:rsidRPr="00EE55E7">
        <w:rPr>
          <w:rFonts w:ascii="Times New Roman" w:hAnsi="Times New Roman" w:cs="Times New Roman"/>
          <w:sz w:val="24"/>
          <w:szCs w:val="24"/>
        </w:rPr>
        <w:t>Email Address: mabouc4699@ung.edu</w:t>
      </w:r>
    </w:p>
    <w:p w14:paraId="32393197" w14:textId="77777777" w:rsidR="00BA0CF0" w:rsidRPr="00EE55E7" w:rsidRDefault="00AE08FA" w:rsidP="004B0CAD">
      <w:pPr>
        <w:ind w:firstLine="720"/>
        <w:rPr>
          <w:rFonts w:ascii="Times New Roman" w:hAnsi="Times New Roman" w:cs="Times New Roman"/>
          <w:sz w:val="24"/>
          <w:szCs w:val="24"/>
        </w:rPr>
        <w:sectPr w:rsidR="00BA0CF0" w:rsidRPr="00EE55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E55E7">
        <w:rPr>
          <w:rFonts w:ascii="Times New Roman" w:hAnsi="Times New Roman" w:cs="Times New Roman"/>
          <w:sz w:val="24"/>
          <w:szCs w:val="24"/>
        </w:rPr>
        <w:tab/>
      </w:r>
    </w:p>
    <w:p w14:paraId="3DC9BA1A" w14:textId="3AD243E4" w:rsidR="007448AC" w:rsidRPr="00EE55E7" w:rsidRDefault="00AE08FA" w:rsidP="004B0CA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55E7">
        <w:rPr>
          <w:rFonts w:ascii="Times New Roman" w:hAnsi="Times New Roman" w:cs="Times New Roman"/>
          <w:b/>
          <w:bCs/>
          <w:sz w:val="24"/>
          <w:szCs w:val="24"/>
        </w:rPr>
        <w:t>Abstract –</w:t>
      </w:r>
      <w:r w:rsidR="003D40FA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Brain tumors function </w:t>
      </w:r>
      <w:proofErr w:type="gramStart"/>
      <w:r w:rsidR="003D40FA" w:rsidRPr="00EE55E7">
        <w:rPr>
          <w:rFonts w:ascii="Times New Roman" w:hAnsi="Times New Roman" w:cs="Times New Roman"/>
          <w:b/>
          <w:bCs/>
          <w:sz w:val="24"/>
          <w:szCs w:val="24"/>
        </w:rPr>
        <w:t>similar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proofErr w:type="gramEnd"/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other tumor</w:t>
      </w:r>
      <w:r w:rsidR="00621B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>regarding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genetic</w:t>
      </w:r>
      <w:ins w:id="0" w:author="Matthew Bouchard" w:date="2020-09-30T22:33:00Z">
        <w:r w:rsidR="00EE476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="00936BCF">
        <w:rPr>
          <w:rFonts w:ascii="Times New Roman" w:hAnsi="Times New Roman" w:cs="Times New Roman"/>
          <w:b/>
          <w:bCs/>
          <w:sz w:val="24"/>
          <w:szCs w:val="24"/>
        </w:rPr>
        <w:t>malfunctions effect</w:t>
      </w:r>
      <w:r w:rsidR="00E4675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936BCF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cell division 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>being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corrupted causing un</w:t>
      </w:r>
      <w:r w:rsidR="00936BCF">
        <w:rPr>
          <w:rFonts w:ascii="Times New Roman" w:hAnsi="Times New Roman" w:cs="Times New Roman"/>
          <w:b/>
          <w:bCs/>
          <w:sz w:val="24"/>
          <w:szCs w:val="24"/>
        </w:rPr>
        <w:t>controlled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and excessive growth in the body. The danger is ever-present</w:t>
      </w:r>
      <w:r w:rsidR="00F52D2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not only that the nervous system is vital and sensitive to damage, but also that without accurate identification of the tumorous mass, treatment cannot be delivered effectively. </w:t>
      </w:r>
      <w:r w:rsidR="00A90D4D" w:rsidRPr="00EE55E7">
        <w:rPr>
          <w:rFonts w:ascii="Times New Roman" w:hAnsi="Times New Roman" w:cs="Times New Roman"/>
          <w:b/>
          <w:bCs/>
          <w:sz w:val="24"/>
          <w:szCs w:val="24"/>
        </w:rPr>
        <w:t>Withal,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0D4D" w:rsidRPr="00EE55E7">
        <w:rPr>
          <w:rFonts w:ascii="Times New Roman" w:hAnsi="Times New Roman" w:cs="Times New Roman"/>
          <w:b/>
          <w:bCs/>
          <w:sz w:val="24"/>
          <w:szCs w:val="24"/>
        </w:rPr>
        <w:t>manual methods of</w:t>
      </w:r>
      <w:r w:rsidR="00BA41C2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identification of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brain tumors </w:t>
      </w:r>
      <w:r w:rsidR="00CF38AE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 xml:space="preserve"> matched by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>algorithms</w:t>
      </w:r>
      <w:r w:rsidR="00D95D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and neural networks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>accurate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>ly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>identifying tumor regions</w:t>
      </w:r>
      <w:r w:rsidR="00404003">
        <w:rPr>
          <w:rFonts w:ascii="Times New Roman" w:hAnsi="Times New Roman" w:cs="Times New Roman"/>
          <w:b/>
          <w:bCs/>
          <w:sz w:val="24"/>
          <w:szCs w:val="24"/>
        </w:rPr>
        <w:t xml:space="preserve">; however,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>counting pixels associated with tumor clusters</w:t>
      </w:r>
      <w:r w:rsidR="00404003">
        <w:rPr>
          <w:rFonts w:ascii="Times New Roman" w:hAnsi="Times New Roman" w:cs="Times New Roman"/>
          <w:b/>
          <w:bCs/>
          <w:sz w:val="24"/>
          <w:szCs w:val="24"/>
        </w:rPr>
        <w:t xml:space="preserve"> manually is unreliable and inaccurate</w:t>
      </w:r>
      <w:r w:rsidR="007E04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B0CAD" w:rsidRPr="00EE55E7">
        <w:rPr>
          <w:rFonts w:ascii="Times New Roman" w:hAnsi="Times New Roman" w:cs="Times New Roman"/>
          <w:b/>
          <w:bCs/>
          <w:sz w:val="24"/>
          <w:szCs w:val="24"/>
        </w:rPr>
        <w:t xml:space="preserve">The purpose of this experiment is to accurately identify tumor location in various Magnetic Resonance Imaging scans and </w:t>
      </w:r>
      <w:r w:rsidR="00715598">
        <w:rPr>
          <w:rFonts w:ascii="Times New Roman" w:hAnsi="Times New Roman" w:cs="Times New Roman"/>
          <w:b/>
          <w:bCs/>
          <w:sz w:val="24"/>
          <w:szCs w:val="24"/>
        </w:rPr>
        <w:t>count the number of pixels associated with the tumor region</w:t>
      </w:r>
      <w:r w:rsidR="00CA1A38">
        <w:rPr>
          <w:rFonts w:ascii="Times New Roman" w:hAnsi="Times New Roman" w:cs="Times New Roman"/>
          <w:b/>
          <w:bCs/>
          <w:sz w:val="24"/>
          <w:szCs w:val="24"/>
        </w:rPr>
        <w:t xml:space="preserve"> for use in more accurate identification in the future.</w:t>
      </w:r>
    </w:p>
    <w:p w14:paraId="39F8EC37" w14:textId="2F73973C" w:rsidR="007448AC" w:rsidRPr="00EE55E7" w:rsidRDefault="007448AC" w:rsidP="00AE08F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E55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55E7">
        <w:rPr>
          <w:rFonts w:ascii="Times New Roman" w:hAnsi="Times New Roman" w:cs="Times New Roman"/>
          <w:i/>
          <w:iCs/>
          <w:sz w:val="24"/>
          <w:szCs w:val="24"/>
        </w:rPr>
        <w:t xml:space="preserve">Keywords – MRI; Fuzzy C-means; Image Segmentation; Clustering; </w:t>
      </w:r>
      <w:r w:rsidR="003F73D0">
        <w:rPr>
          <w:rFonts w:ascii="Times New Roman" w:hAnsi="Times New Roman" w:cs="Times New Roman"/>
          <w:i/>
          <w:iCs/>
          <w:sz w:val="24"/>
          <w:szCs w:val="24"/>
        </w:rPr>
        <w:t>Tumor</w:t>
      </w:r>
    </w:p>
    <w:p w14:paraId="73658004" w14:textId="77777777" w:rsidR="007448AC" w:rsidRPr="00EE55E7" w:rsidRDefault="007448AC" w:rsidP="00AE08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00E4A" w14:textId="74517C02" w:rsidR="007448AC" w:rsidRPr="00EE55E7" w:rsidRDefault="00AE628B" w:rsidP="00744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5FD16E3" w14:textId="6A1C7BE7" w:rsidR="007D67BC" w:rsidRDefault="00D333F3" w:rsidP="006642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 xml:space="preserve">As iterated before, </w:t>
      </w:r>
      <w:r w:rsidR="006B6CDA" w:rsidRPr="00EE55E7">
        <w:rPr>
          <w:rFonts w:ascii="Times New Roman" w:hAnsi="Times New Roman" w:cs="Times New Roman"/>
          <w:sz w:val="24"/>
          <w:szCs w:val="24"/>
        </w:rPr>
        <w:t>tumors can</w:t>
      </w:r>
      <w:r w:rsidR="00FE463E" w:rsidRPr="00EE55E7">
        <w:rPr>
          <w:rFonts w:ascii="Times New Roman" w:hAnsi="Times New Roman" w:cs="Times New Roman"/>
          <w:sz w:val="24"/>
          <w:szCs w:val="24"/>
        </w:rPr>
        <w:t xml:space="preserve"> reveal themselves at any point in time and are usually the product of a </w:t>
      </w:r>
      <w:r w:rsidR="002D3CE4" w:rsidRPr="00EE55E7">
        <w:rPr>
          <w:rFonts w:ascii="Times New Roman" w:hAnsi="Times New Roman" w:cs="Times New Roman"/>
          <w:sz w:val="24"/>
          <w:szCs w:val="24"/>
        </w:rPr>
        <w:t xml:space="preserve">genetic mutation. Genetic mutation </w:t>
      </w:r>
      <w:r w:rsidR="002D5D2E" w:rsidRPr="00EE55E7">
        <w:rPr>
          <w:rFonts w:ascii="Times New Roman" w:hAnsi="Times New Roman" w:cs="Times New Roman"/>
          <w:sz w:val="24"/>
          <w:szCs w:val="24"/>
        </w:rPr>
        <w:t>does</w:t>
      </w:r>
      <w:r w:rsidR="002D3CE4" w:rsidRPr="00EE55E7">
        <w:rPr>
          <w:rFonts w:ascii="Times New Roman" w:hAnsi="Times New Roman" w:cs="Times New Roman"/>
          <w:sz w:val="24"/>
          <w:szCs w:val="24"/>
        </w:rPr>
        <w:t xml:space="preserve"> not cause the </w:t>
      </w:r>
      <w:r w:rsidR="00B37E29" w:rsidRPr="00EE55E7">
        <w:rPr>
          <w:rFonts w:ascii="Times New Roman" w:hAnsi="Times New Roman" w:cs="Times New Roman"/>
          <w:sz w:val="24"/>
          <w:szCs w:val="24"/>
        </w:rPr>
        <w:t xml:space="preserve">cells to proliferate; however, as </w:t>
      </w:r>
      <w:r w:rsidR="00DE6591" w:rsidRPr="00EE55E7">
        <w:rPr>
          <w:rFonts w:ascii="Times New Roman" w:hAnsi="Times New Roman" w:cs="Times New Roman"/>
          <w:sz w:val="24"/>
          <w:szCs w:val="24"/>
        </w:rPr>
        <w:t xml:space="preserve">mutations continue to occur deviating from the standard cell division process, uncontrollable cell growth </w:t>
      </w:r>
      <w:r w:rsidR="00DE6591" w:rsidRPr="00EE55E7">
        <w:rPr>
          <w:rFonts w:ascii="Times New Roman" w:hAnsi="Times New Roman" w:cs="Times New Roman"/>
          <w:sz w:val="24"/>
          <w:szCs w:val="24"/>
        </w:rPr>
        <w:t xml:space="preserve">can occur termed hyperplasia </w:t>
      </w:r>
      <w:r w:rsidR="00B54446">
        <w:rPr>
          <w:rFonts w:ascii="Times New Roman" w:hAnsi="Times New Roman" w:cs="Times New Roman"/>
          <w:sz w:val="24"/>
          <w:szCs w:val="24"/>
        </w:rPr>
        <w:t>[1]</w:t>
      </w:r>
      <w:r w:rsidR="00DE6591" w:rsidRPr="00EE55E7">
        <w:rPr>
          <w:rFonts w:ascii="Times New Roman" w:hAnsi="Times New Roman" w:cs="Times New Roman"/>
          <w:sz w:val="24"/>
          <w:szCs w:val="24"/>
        </w:rPr>
        <w:t xml:space="preserve">. </w:t>
      </w:r>
      <w:r w:rsidR="00B14380" w:rsidRPr="00EE55E7">
        <w:rPr>
          <w:rFonts w:ascii="Times New Roman" w:hAnsi="Times New Roman" w:cs="Times New Roman"/>
          <w:sz w:val="24"/>
          <w:szCs w:val="24"/>
        </w:rPr>
        <w:t>Relating this information to the problem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 at hand, they can either metastasize or remain benign. Additionally, they </w:t>
      </w:r>
      <w:r w:rsidR="00BD0D57" w:rsidRPr="00EE55E7">
        <w:rPr>
          <w:rFonts w:ascii="Times New Roman" w:hAnsi="Times New Roman" w:cs="Times New Roman"/>
          <w:sz w:val="24"/>
          <w:szCs w:val="24"/>
        </w:rPr>
        <w:t xml:space="preserve">may 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develop at any </w:t>
      </w:r>
      <w:r w:rsidR="0066662B" w:rsidRPr="00EE55E7">
        <w:rPr>
          <w:rFonts w:ascii="Times New Roman" w:hAnsi="Times New Roman" w:cs="Times New Roman"/>
          <w:sz w:val="24"/>
          <w:szCs w:val="24"/>
        </w:rPr>
        <w:t>part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66662B" w:rsidRPr="00EE55E7">
        <w:rPr>
          <w:rFonts w:ascii="Times New Roman" w:hAnsi="Times New Roman" w:cs="Times New Roman"/>
          <w:sz w:val="24"/>
          <w:szCs w:val="24"/>
        </w:rPr>
        <w:t>of</w:t>
      </w:r>
      <w:r w:rsidR="001B0ECA" w:rsidRPr="00EE55E7">
        <w:rPr>
          <w:rFonts w:ascii="Times New Roman" w:hAnsi="Times New Roman" w:cs="Times New Roman"/>
          <w:sz w:val="24"/>
          <w:szCs w:val="24"/>
        </w:rPr>
        <w:t xml:space="preserve"> the human body. The problem emerges w</w:t>
      </w:r>
      <w:r w:rsidR="0066662B" w:rsidRPr="00EE55E7">
        <w:rPr>
          <w:rFonts w:ascii="Times New Roman" w:hAnsi="Times New Roman" w:cs="Times New Roman"/>
          <w:sz w:val="24"/>
          <w:szCs w:val="24"/>
        </w:rPr>
        <w:t xml:space="preserve">ith identification of these tumors because </w:t>
      </w:r>
      <w:r w:rsidR="00720F14">
        <w:rPr>
          <w:rFonts w:ascii="Times New Roman" w:hAnsi="Times New Roman" w:cs="Times New Roman"/>
          <w:sz w:val="24"/>
          <w:szCs w:val="24"/>
        </w:rPr>
        <w:t>identifying the location of the tumor region</w:t>
      </w:r>
      <w:r w:rsidR="007703CB">
        <w:rPr>
          <w:rFonts w:ascii="Times New Roman" w:hAnsi="Times New Roman" w:cs="Times New Roman"/>
          <w:sz w:val="24"/>
          <w:szCs w:val="24"/>
        </w:rPr>
        <w:t xml:space="preserve">s with evaluating mammograms, for example, remains matched </w:t>
      </w:r>
      <w:r w:rsidR="006621A3">
        <w:rPr>
          <w:rFonts w:ascii="Times New Roman" w:hAnsi="Times New Roman" w:cs="Times New Roman"/>
          <w:sz w:val="24"/>
          <w:szCs w:val="24"/>
        </w:rPr>
        <w:t>when comparing AI systems and radiologists [2]</w:t>
      </w:r>
      <w:r w:rsidR="003A1A9E">
        <w:rPr>
          <w:rFonts w:ascii="Times New Roman" w:hAnsi="Times New Roman" w:cs="Times New Roman"/>
          <w:sz w:val="24"/>
          <w:szCs w:val="24"/>
        </w:rPr>
        <w:t>; however, e</w:t>
      </w:r>
      <w:r w:rsidR="005868B8" w:rsidRPr="00EE55E7">
        <w:rPr>
          <w:rFonts w:ascii="Times New Roman" w:hAnsi="Times New Roman" w:cs="Times New Roman"/>
          <w:sz w:val="24"/>
          <w:szCs w:val="24"/>
        </w:rPr>
        <w:t xml:space="preserve">vidence </w:t>
      </w:r>
      <w:r w:rsidR="003A1A9E">
        <w:rPr>
          <w:rFonts w:ascii="Times New Roman" w:hAnsi="Times New Roman" w:cs="Times New Roman"/>
          <w:sz w:val="24"/>
          <w:szCs w:val="24"/>
        </w:rPr>
        <w:t xml:space="preserve">does </w:t>
      </w:r>
      <w:r w:rsidR="005868B8" w:rsidRPr="00EE55E7">
        <w:rPr>
          <w:rFonts w:ascii="Times New Roman" w:hAnsi="Times New Roman" w:cs="Times New Roman"/>
          <w:sz w:val="24"/>
          <w:szCs w:val="24"/>
        </w:rPr>
        <w:t xml:space="preserve">suggest that </w:t>
      </w:r>
      <w:r w:rsidR="00540508" w:rsidRPr="00EE55E7">
        <w:rPr>
          <w:rFonts w:ascii="Times New Roman" w:hAnsi="Times New Roman" w:cs="Times New Roman"/>
          <w:sz w:val="24"/>
          <w:szCs w:val="24"/>
        </w:rPr>
        <w:t>AI systems and effective computer aided</w:t>
      </w:r>
      <w:r w:rsidR="004E67A9" w:rsidRPr="00EE55E7">
        <w:rPr>
          <w:rFonts w:ascii="Times New Roman" w:hAnsi="Times New Roman" w:cs="Times New Roman"/>
          <w:sz w:val="24"/>
          <w:szCs w:val="24"/>
        </w:rPr>
        <w:t xml:space="preserve"> identification practices reduce</w:t>
      </w:r>
      <w:r w:rsidR="002A20F7">
        <w:rPr>
          <w:rFonts w:ascii="Times New Roman" w:hAnsi="Times New Roman" w:cs="Times New Roman"/>
          <w:sz w:val="24"/>
          <w:szCs w:val="24"/>
        </w:rPr>
        <w:t>s</w:t>
      </w:r>
      <w:r w:rsidR="004E67A9" w:rsidRPr="00EE55E7">
        <w:rPr>
          <w:rFonts w:ascii="Times New Roman" w:hAnsi="Times New Roman" w:cs="Times New Roman"/>
          <w:sz w:val="24"/>
          <w:szCs w:val="24"/>
        </w:rPr>
        <w:t xml:space="preserve"> both false positive and fal</w:t>
      </w:r>
      <w:r w:rsidR="00A80D89" w:rsidRPr="00EE55E7">
        <w:rPr>
          <w:rFonts w:ascii="Times New Roman" w:hAnsi="Times New Roman" w:cs="Times New Roman"/>
          <w:sz w:val="24"/>
          <w:szCs w:val="24"/>
        </w:rPr>
        <w:t>se negative detection rates</w:t>
      </w:r>
      <w:r w:rsidR="00B54446">
        <w:rPr>
          <w:rFonts w:ascii="Times New Roman" w:hAnsi="Times New Roman" w:cs="Times New Roman"/>
          <w:sz w:val="24"/>
          <w:szCs w:val="24"/>
        </w:rPr>
        <w:t xml:space="preserve"> [</w:t>
      </w:r>
      <w:r w:rsidR="005A2B62">
        <w:rPr>
          <w:rFonts w:ascii="Times New Roman" w:hAnsi="Times New Roman" w:cs="Times New Roman"/>
          <w:sz w:val="24"/>
          <w:szCs w:val="24"/>
        </w:rPr>
        <w:t>3</w:t>
      </w:r>
      <w:r w:rsidR="00B54446">
        <w:rPr>
          <w:rFonts w:ascii="Times New Roman" w:hAnsi="Times New Roman" w:cs="Times New Roman"/>
          <w:sz w:val="24"/>
          <w:szCs w:val="24"/>
        </w:rPr>
        <w:t>]</w:t>
      </w:r>
      <w:r w:rsidR="00AF00E4" w:rsidRPr="00EE55E7">
        <w:rPr>
          <w:rFonts w:ascii="Times New Roman" w:hAnsi="Times New Roman" w:cs="Times New Roman"/>
          <w:sz w:val="24"/>
          <w:szCs w:val="24"/>
        </w:rPr>
        <w:t>.</w:t>
      </w:r>
      <w:r w:rsidR="00010C96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3A1A9E">
        <w:rPr>
          <w:rFonts w:ascii="Times New Roman" w:hAnsi="Times New Roman" w:cs="Times New Roman"/>
          <w:sz w:val="24"/>
          <w:szCs w:val="24"/>
        </w:rPr>
        <w:t xml:space="preserve">This information reveals that </w:t>
      </w:r>
      <w:r w:rsidR="004C30A6">
        <w:rPr>
          <w:rFonts w:ascii="Times New Roman" w:hAnsi="Times New Roman" w:cs="Times New Roman"/>
          <w:sz w:val="24"/>
          <w:szCs w:val="24"/>
        </w:rPr>
        <w:t>the use of algorithms and AI systems for aid in detecting tumorous regions has additional benefits</w:t>
      </w:r>
      <w:r w:rsidR="009552D3">
        <w:rPr>
          <w:rFonts w:ascii="Times New Roman" w:hAnsi="Times New Roman" w:cs="Times New Roman"/>
          <w:sz w:val="24"/>
          <w:szCs w:val="24"/>
        </w:rPr>
        <w:t>. Therefore,</w:t>
      </w:r>
      <w:r w:rsidR="0094090A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2E0682">
        <w:rPr>
          <w:rFonts w:ascii="Times New Roman" w:hAnsi="Times New Roman" w:cs="Times New Roman"/>
          <w:sz w:val="24"/>
          <w:szCs w:val="24"/>
        </w:rPr>
        <w:t>s</w:t>
      </w:r>
      <w:r w:rsidR="00D07992" w:rsidRPr="00EE55E7">
        <w:rPr>
          <w:rFonts w:ascii="Times New Roman" w:hAnsi="Times New Roman" w:cs="Times New Roman"/>
          <w:sz w:val="24"/>
          <w:szCs w:val="24"/>
        </w:rPr>
        <w:t>imila</w:t>
      </w:r>
      <w:r w:rsidR="0004272E" w:rsidRPr="00EE55E7">
        <w:rPr>
          <w:rFonts w:ascii="Times New Roman" w:hAnsi="Times New Roman" w:cs="Times New Roman"/>
          <w:sz w:val="24"/>
          <w:szCs w:val="24"/>
        </w:rPr>
        <w:t>r efficacy is hoped to be reached by this project in identifying the tumor cluster</w:t>
      </w:r>
      <w:r w:rsidR="002E0682">
        <w:rPr>
          <w:rFonts w:ascii="Times New Roman" w:hAnsi="Times New Roman" w:cs="Times New Roman"/>
          <w:sz w:val="24"/>
          <w:szCs w:val="24"/>
        </w:rPr>
        <w:t>s in MRI scan images</w:t>
      </w:r>
      <w:r w:rsidR="00F51260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9C2A6D" w:rsidRPr="00EE55E7">
        <w:rPr>
          <w:rFonts w:ascii="Times New Roman" w:hAnsi="Times New Roman" w:cs="Times New Roman"/>
          <w:sz w:val="24"/>
          <w:szCs w:val="24"/>
        </w:rPr>
        <w:t>using</w:t>
      </w:r>
      <w:r w:rsidR="007D3CE1">
        <w:rPr>
          <w:rFonts w:ascii="Times New Roman" w:hAnsi="Times New Roman" w:cs="Times New Roman"/>
          <w:sz w:val="24"/>
          <w:szCs w:val="24"/>
        </w:rPr>
        <w:t xml:space="preserve"> </w:t>
      </w:r>
      <w:r w:rsidR="00DE0C94" w:rsidRPr="00EE55E7">
        <w:rPr>
          <w:rFonts w:ascii="Times New Roman" w:hAnsi="Times New Roman" w:cs="Times New Roman"/>
          <w:sz w:val="24"/>
          <w:szCs w:val="24"/>
        </w:rPr>
        <w:t>fuzzy c-means</w:t>
      </w:r>
      <w:r w:rsidR="007D3CE1">
        <w:rPr>
          <w:rFonts w:ascii="Times New Roman" w:hAnsi="Times New Roman" w:cs="Times New Roman"/>
          <w:sz w:val="24"/>
          <w:szCs w:val="24"/>
        </w:rPr>
        <w:t xml:space="preserve"> to accurately define and identify </w:t>
      </w:r>
      <w:r w:rsidR="00AD7715">
        <w:rPr>
          <w:rFonts w:ascii="Times New Roman" w:hAnsi="Times New Roman" w:cs="Times New Roman"/>
          <w:sz w:val="24"/>
          <w:szCs w:val="24"/>
        </w:rPr>
        <w:t>tumor regions</w:t>
      </w:r>
      <w:r w:rsidR="00DE0C94" w:rsidRPr="00EE55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1CB860" w14:textId="77777777" w:rsidR="007C19E1" w:rsidRPr="00EE55E7" w:rsidRDefault="007C19E1" w:rsidP="0066420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2F8425" w14:textId="311182FC" w:rsidR="00AA2C0D" w:rsidRPr="00EE55E7" w:rsidRDefault="00EF58B8" w:rsidP="0051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I</w:t>
      </w:r>
      <w:r w:rsidR="00AE628B">
        <w:rPr>
          <w:rFonts w:ascii="Times New Roman" w:hAnsi="Times New Roman" w:cs="Times New Roman"/>
          <w:sz w:val="24"/>
          <w:szCs w:val="24"/>
        </w:rPr>
        <w:t>NTRODUCTION</w:t>
      </w:r>
      <w:r w:rsidR="00DE4056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AE628B">
        <w:rPr>
          <w:rFonts w:ascii="Times New Roman" w:hAnsi="Times New Roman" w:cs="Times New Roman"/>
          <w:sz w:val="24"/>
          <w:szCs w:val="24"/>
        </w:rPr>
        <w:t>TO</w:t>
      </w:r>
      <w:r w:rsidR="00DE4056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Pr="00EE55E7">
        <w:rPr>
          <w:rFonts w:ascii="Times New Roman" w:hAnsi="Times New Roman" w:cs="Times New Roman"/>
          <w:sz w:val="24"/>
          <w:szCs w:val="24"/>
        </w:rPr>
        <w:t>C</w:t>
      </w:r>
      <w:r w:rsidR="00AE628B">
        <w:rPr>
          <w:rFonts w:ascii="Times New Roman" w:hAnsi="Times New Roman" w:cs="Times New Roman"/>
          <w:sz w:val="24"/>
          <w:szCs w:val="24"/>
        </w:rPr>
        <w:t>LUSTERING</w:t>
      </w:r>
      <w:r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AE628B">
        <w:rPr>
          <w:rFonts w:ascii="Times New Roman" w:hAnsi="Times New Roman" w:cs="Times New Roman"/>
          <w:sz w:val="24"/>
          <w:szCs w:val="24"/>
        </w:rPr>
        <w:t>WITH</w:t>
      </w:r>
      <w:r w:rsidRPr="00EE55E7">
        <w:rPr>
          <w:rFonts w:ascii="Times New Roman" w:hAnsi="Times New Roman" w:cs="Times New Roman"/>
          <w:sz w:val="24"/>
          <w:szCs w:val="24"/>
        </w:rPr>
        <w:t xml:space="preserve"> F</w:t>
      </w:r>
      <w:r w:rsidR="00AE628B">
        <w:rPr>
          <w:rFonts w:ascii="Times New Roman" w:hAnsi="Times New Roman" w:cs="Times New Roman"/>
          <w:sz w:val="24"/>
          <w:szCs w:val="24"/>
        </w:rPr>
        <w:t>UZZY</w:t>
      </w:r>
      <w:r w:rsidRPr="00EE55E7">
        <w:rPr>
          <w:rFonts w:ascii="Times New Roman" w:hAnsi="Times New Roman" w:cs="Times New Roman"/>
          <w:sz w:val="24"/>
          <w:szCs w:val="24"/>
        </w:rPr>
        <w:t xml:space="preserve"> C-</w:t>
      </w:r>
      <w:r w:rsidR="00AE628B">
        <w:rPr>
          <w:rFonts w:ascii="Times New Roman" w:hAnsi="Times New Roman" w:cs="Times New Roman"/>
          <w:sz w:val="24"/>
          <w:szCs w:val="24"/>
        </w:rPr>
        <w:t>MEANS</w:t>
      </w:r>
    </w:p>
    <w:p w14:paraId="7C36A9B5" w14:textId="6A2D7AB1" w:rsidR="00232A68" w:rsidRDefault="00DA648E" w:rsidP="006C3E7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The</w:t>
      </w:r>
      <w:r w:rsidR="00BA0CF0" w:rsidRPr="00EE55E7">
        <w:rPr>
          <w:rFonts w:ascii="Times New Roman" w:hAnsi="Times New Roman" w:cs="Times New Roman"/>
          <w:sz w:val="24"/>
          <w:szCs w:val="24"/>
        </w:rPr>
        <w:t xml:space="preserve"> fuzzy c-means algorithm </w:t>
      </w:r>
      <w:r w:rsidRPr="00EE55E7">
        <w:rPr>
          <w:rFonts w:ascii="Times New Roman" w:hAnsi="Times New Roman" w:cs="Times New Roman"/>
          <w:sz w:val="24"/>
          <w:szCs w:val="24"/>
        </w:rPr>
        <w:t>works by</w:t>
      </w:r>
      <w:r w:rsidR="000E553E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3706EA" w:rsidRPr="00EE55E7">
        <w:rPr>
          <w:rFonts w:ascii="Times New Roman" w:hAnsi="Times New Roman" w:cs="Times New Roman"/>
          <w:sz w:val="24"/>
          <w:szCs w:val="24"/>
        </w:rPr>
        <w:t>initializ</w:t>
      </w:r>
      <w:r w:rsidR="00933787" w:rsidRPr="00EE55E7">
        <w:rPr>
          <w:rFonts w:ascii="Times New Roman" w:hAnsi="Times New Roman" w:cs="Times New Roman"/>
          <w:sz w:val="24"/>
          <w:szCs w:val="24"/>
        </w:rPr>
        <w:t>ing</w:t>
      </w:r>
      <w:r w:rsidR="003706EA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8F4D03" w:rsidRPr="00EE55E7">
        <w:rPr>
          <w:rFonts w:ascii="Times New Roman" w:hAnsi="Times New Roman" w:cs="Times New Roman"/>
          <w:sz w:val="24"/>
          <w:szCs w:val="24"/>
        </w:rPr>
        <w:t>cluster</w:t>
      </w:r>
      <w:r w:rsidR="008C5057" w:rsidRPr="00EE55E7">
        <w:rPr>
          <w:rFonts w:ascii="Times New Roman" w:hAnsi="Times New Roman" w:cs="Times New Roman"/>
          <w:sz w:val="24"/>
          <w:szCs w:val="24"/>
        </w:rPr>
        <w:t xml:space="preserve"> seeds</w:t>
      </w:r>
      <w:r w:rsidR="008F4D03" w:rsidRPr="00EE55E7">
        <w:rPr>
          <w:rFonts w:ascii="Times New Roman" w:hAnsi="Times New Roman" w:cs="Times New Roman"/>
          <w:sz w:val="24"/>
          <w:szCs w:val="24"/>
        </w:rPr>
        <w:t xml:space="preserve"> and their corresponding centers</w:t>
      </w:r>
      <w:r w:rsidR="008C5057" w:rsidRPr="00EE55E7">
        <w:rPr>
          <w:rFonts w:ascii="Times New Roman" w:hAnsi="Times New Roman" w:cs="Times New Roman"/>
          <w:sz w:val="24"/>
          <w:szCs w:val="24"/>
        </w:rPr>
        <w:t xml:space="preserve"> values</w:t>
      </w:r>
      <w:r w:rsidR="00CE6194" w:rsidRPr="00EE55E7">
        <w:rPr>
          <w:rFonts w:ascii="Times New Roman" w:hAnsi="Times New Roman" w:cs="Times New Roman"/>
          <w:sz w:val="24"/>
          <w:szCs w:val="24"/>
        </w:rPr>
        <w:t xml:space="preserve"> based on a given data set</w:t>
      </w:r>
      <w:r w:rsidR="00F16BCC" w:rsidRPr="00EE55E7">
        <w:rPr>
          <w:rFonts w:ascii="Times New Roman" w:hAnsi="Times New Roman" w:cs="Times New Roman"/>
          <w:sz w:val="24"/>
          <w:szCs w:val="24"/>
        </w:rPr>
        <w:t xml:space="preserve"> (T</w:t>
      </w:r>
      <w:r w:rsidR="001920B1" w:rsidRPr="00EE55E7">
        <w:rPr>
          <w:rFonts w:ascii="Times New Roman" w:hAnsi="Times New Roman" w:cs="Times New Roman"/>
          <w:sz w:val="24"/>
          <w:szCs w:val="24"/>
        </w:rPr>
        <w:t xml:space="preserve">he data set must be </w:t>
      </w:r>
      <w:r w:rsidR="009D2DA6" w:rsidRPr="00EE55E7">
        <w:rPr>
          <w:rFonts w:ascii="Times New Roman" w:hAnsi="Times New Roman" w:cs="Times New Roman"/>
          <w:sz w:val="24"/>
          <w:szCs w:val="24"/>
        </w:rPr>
        <w:t xml:space="preserve">configured to work with the </w:t>
      </w:r>
      <w:proofErr w:type="spellStart"/>
      <w:r w:rsidR="009D2DA6" w:rsidRPr="00EE55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D2DA6" w:rsidRPr="00EE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A6" w:rsidRPr="00EE55E7">
        <w:rPr>
          <w:rFonts w:ascii="Times New Roman" w:hAnsi="Times New Roman" w:cs="Times New Roman"/>
          <w:sz w:val="24"/>
          <w:szCs w:val="24"/>
        </w:rPr>
        <w:t>fcm</w:t>
      </w:r>
      <w:proofErr w:type="spellEnd"/>
      <w:r w:rsidR="009D2DA6" w:rsidRPr="00EE55E7">
        <w:rPr>
          <w:rFonts w:ascii="Times New Roman" w:hAnsi="Times New Roman" w:cs="Times New Roman"/>
          <w:sz w:val="24"/>
          <w:szCs w:val="24"/>
        </w:rPr>
        <w:t xml:space="preserve"> function before calculations are made</w:t>
      </w:r>
      <w:r w:rsidR="00F16BCC" w:rsidRPr="00EE55E7">
        <w:rPr>
          <w:rFonts w:ascii="Times New Roman" w:hAnsi="Times New Roman" w:cs="Times New Roman"/>
          <w:sz w:val="24"/>
          <w:szCs w:val="24"/>
        </w:rPr>
        <w:t>). After the center</w:t>
      </w:r>
      <w:r w:rsidR="000F2919" w:rsidRPr="00EE55E7">
        <w:rPr>
          <w:rFonts w:ascii="Times New Roman" w:hAnsi="Times New Roman" w:cs="Times New Roman"/>
          <w:sz w:val="24"/>
          <w:szCs w:val="24"/>
        </w:rPr>
        <w:t>s of each cluster are initialized</w:t>
      </w:r>
      <w:r w:rsidR="00D40D09" w:rsidRPr="00EE55E7">
        <w:rPr>
          <w:rFonts w:ascii="Times New Roman" w:hAnsi="Times New Roman" w:cs="Times New Roman"/>
          <w:sz w:val="24"/>
          <w:szCs w:val="24"/>
        </w:rPr>
        <w:t xml:space="preserve"> and saved to a separate matrix</w:t>
      </w:r>
      <w:r w:rsidR="000F2919" w:rsidRPr="00EE55E7">
        <w:rPr>
          <w:rFonts w:ascii="Times New Roman" w:hAnsi="Times New Roman" w:cs="Times New Roman"/>
          <w:sz w:val="24"/>
          <w:szCs w:val="24"/>
        </w:rPr>
        <w:t>, the membership value</w:t>
      </w:r>
      <w:r w:rsidR="005D5703">
        <w:rPr>
          <w:rFonts w:ascii="Times New Roman" w:hAnsi="Times New Roman" w:cs="Times New Roman"/>
          <w:sz w:val="24"/>
          <w:szCs w:val="24"/>
        </w:rPr>
        <w:t>s</w:t>
      </w:r>
      <w:r w:rsidR="000F2919" w:rsidRPr="00EE55E7">
        <w:rPr>
          <w:rFonts w:ascii="Times New Roman" w:hAnsi="Times New Roman" w:cs="Times New Roman"/>
          <w:sz w:val="24"/>
          <w:szCs w:val="24"/>
        </w:rPr>
        <w:t xml:space="preserve"> (U) for all data points </w:t>
      </w:r>
      <w:r w:rsidR="009141C5" w:rsidRPr="00EE55E7">
        <w:rPr>
          <w:rFonts w:ascii="Times New Roman" w:hAnsi="Times New Roman" w:cs="Times New Roman"/>
          <w:sz w:val="24"/>
          <w:szCs w:val="24"/>
        </w:rPr>
        <w:t xml:space="preserve">in the data set </w:t>
      </w:r>
      <w:r w:rsidR="009141C5" w:rsidRPr="00EE55E7">
        <w:rPr>
          <w:rFonts w:ascii="Times New Roman" w:hAnsi="Times New Roman" w:cs="Times New Roman"/>
          <w:sz w:val="24"/>
          <w:szCs w:val="24"/>
        </w:rPr>
        <w:lastRenderedPageBreak/>
        <w:t>are calculated and saved to a matrix</w:t>
      </w:r>
      <w:r w:rsidR="00D40D09" w:rsidRPr="00EE55E7">
        <w:rPr>
          <w:rFonts w:ascii="Times New Roman" w:hAnsi="Times New Roman" w:cs="Times New Roman"/>
          <w:sz w:val="24"/>
          <w:szCs w:val="24"/>
        </w:rPr>
        <w:t xml:space="preserve"> as well</w:t>
      </w:r>
      <w:r w:rsidR="009141C5" w:rsidRPr="00EE55E7">
        <w:rPr>
          <w:rFonts w:ascii="Times New Roman" w:hAnsi="Times New Roman" w:cs="Times New Roman"/>
          <w:sz w:val="24"/>
          <w:szCs w:val="24"/>
        </w:rPr>
        <w:t>.</w:t>
      </w:r>
      <w:r w:rsidR="00D40D09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900E03" w:rsidRPr="00EE55E7">
        <w:rPr>
          <w:rFonts w:ascii="Times New Roman" w:hAnsi="Times New Roman" w:cs="Times New Roman"/>
          <w:sz w:val="24"/>
          <w:szCs w:val="24"/>
        </w:rPr>
        <w:t>The membership values represent each data points</w:t>
      </w:r>
      <w:r w:rsidR="004B50E8">
        <w:rPr>
          <w:rFonts w:ascii="Times New Roman" w:hAnsi="Times New Roman" w:cs="Times New Roman"/>
          <w:sz w:val="24"/>
          <w:szCs w:val="24"/>
        </w:rPr>
        <w:t>’</w:t>
      </w:r>
      <w:r w:rsidR="00900E03" w:rsidRPr="00EE55E7">
        <w:rPr>
          <w:rFonts w:ascii="Times New Roman" w:hAnsi="Times New Roman" w:cs="Times New Roman"/>
          <w:sz w:val="24"/>
          <w:szCs w:val="24"/>
        </w:rPr>
        <w:t xml:space="preserve"> affiliation to corresponding clusters</w:t>
      </w:r>
      <w:r w:rsidR="000837E4" w:rsidRPr="00EE55E7">
        <w:rPr>
          <w:rFonts w:ascii="Times New Roman" w:hAnsi="Times New Roman" w:cs="Times New Roman"/>
          <w:sz w:val="24"/>
          <w:szCs w:val="24"/>
        </w:rPr>
        <w:t>. The number of clusters used in the function can either</w:t>
      </w:r>
      <w:r w:rsidR="008412AE">
        <w:rPr>
          <w:rFonts w:ascii="Times New Roman" w:hAnsi="Times New Roman" w:cs="Times New Roman"/>
          <w:sz w:val="24"/>
          <w:szCs w:val="24"/>
        </w:rPr>
        <w:t xml:space="preserve"> be</w:t>
      </w:r>
      <w:r w:rsidR="000837E4" w:rsidRPr="00EE55E7">
        <w:rPr>
          <w:rFonts w:ascii="Times New Roman" w:hAnsi="Times New Roman" w:cs="Times New Roman"/>
          <w:sz w:val="24"/>
          <w:szCs w:val="24"/>
        </w:rPr>
        <w:t xml:space="preserve"> user defined or hard-coded and </w:t>
      </w:r>
      <w:r w:rsidR="00EA01FC" w:rsidRPr="00EE55E7">
        <w:rPr>
          <w:rFonts w:ascii="Times New Roman" w:hAnsi="Times New Roman" w:cs="Times New Roman"/>
          <w:sz w:val="24"/>
          <w:szCs w:val="24"/>
        </w:rPr>
        <w:t>are represented</w:t>
      </w:r>
      <w:r w:rsidR="008412AE">
        <w:rPr>
          <w:rFonts w:ascii="Times New Roman" w:hAnsi="Times New Roman" w:cs="Times New Roman"/>
          <w:sz w:val="24"/>
          <w:szCs w:val="24"/>
        </w:rPr>
        <w:t>,</w:t>
      </w:r>
      <w:r w:rsidR="00EA01FC" w:rsidRPr="00EE55E7">
        <w:rPr>
          <w:rFonts w:ascii="Times New Roman" w:hAnsi="Times New Roman" w:cs="Times New Roman"/>
          <w:sz w:val="24"/>
          <w:szCs w:val="24"/>
        </w:rPr>
        <w:t xml:space="preserve"> typically</w:t>
      </w:r>
      <w:r w:rsidR="008412AE">
        <w:rPr>
          <w:rFonts w:ascii="Times New Roman" w:hAnsi="Times New Roman" w:cs="Times New Roman"/>
          <w:sz w:val="24"/>
          <w:szCs w:val="24"/>
        </w:rPr>
        <w:t>,</w:t>
      </w:r>
      <w:r w:rsidR="00EA01FC" w:rsidRPr="00EE55E7">
        <w:rPr>
          <w:rFonts w:ascii="Times New Roman" w:hAnsi="Times New Roman" w:cs="Times New Roman"/>
          <w:sz w:val="24"/>
          <w:szCs w:val="24"/>
        </w:rPr>
        <w:t xml:space="preserve"> by value k. The </w:t>
      </w:r>
      <w:r w:rsidR="008A571D">
        <w:rPr>
          <w:rFonts w:ascii="Times New Roman" w:hAnsi="Times New Roman" w:cs="Times New Roman"/>
          <w:sz w:val="24"/>
          <w:szCs w:val="24"/>
        </w:rPr>
        <w:t>k</w:t>
      </w:r>
      <w:r w:rsidR="00EA01FC" w:rsidRPr="00EE55E7">
        <w:rPr>
          <w:rFonts w:ascii="Times New Roman" w:hAnsi="Times New Roman" w:cs="Times New Roman"/>
          <w:sz w:val="24"/>
          <w:szCs w:val="24"/>
        </w:rPr>
        <w:t xml:space="preserve"> value also </w:t>
      </w:r>
      <w:r w:rsidR="00253BC2" w:rsidRPr="00EE55E7">
        <w:rPr>
          <w:rFonts w:ascii="Times New Roman" w:hAnsi="Times New Roman" w:cs="Times New Roman"/>
          <w:sz w:val="24"/>
          <w:szCs w:val="24"/>
        </w:rPr>
        <w:t xml:space="preserve">relates to the number of </w:t>
      </w:r>
      <w:proofErr w:type="gramStart"/>
      <w:r w:rsidR="00253BC2" w:rsidRPr="00EE55E7">
        <w:rPr>
          <w:rFonts w:ascii="Times New Roman" w:hAnsi="Times New Roman" w:cs="Times New Roman"/>
          <w:sz w:val="24"/>
          <w:szCs w:val="24"/>
        </w:rPr>
        <w:t>membership</w:t>
      </w:r>
      <w:proofErr w:type="gramEnd"/>
      <w:r w:rsidR="00253BC2" w:rsidRPr="00EE55E7">
        <w:rPr>
          <w:rFonts w:ascii="Times New Roman" w:hAnsi="Times New Roman" w:cs="Times New Roman"/>
          <w:sz w:val="24"/>
          <w:szCs w:val="24"/>
        </w:rPr>
        <w:t xml:space="preserve"> values </w:t>
      </w:r>
      <w:r w:rsidR="00CA0963">
        <w:rPr>
          <w:rFonts w:ascii="Times New Roman" w:hAnsi="Times New Roman" w:cs="Times New Roman"/>
          <w:sz w:val="24"/>
          <w:szCs w:val="24"/>
        </w:rPr>
        <w:t xml:space="preserve">each data point contains </w:t>
      </w:r>
      <w:r w:rsidR="00253BC2" w:rsidRPr="00EE55E7">
        <w:rPr>
          <w:rFonts w:ascii="Times New Roman" w:hAnsi="Times New Roman" w:cs="Times New Roman"/>
          <w:sz w:val="24"/>
          <w:szCs w:val="24"/>
        </w:rPr>
        <w:t>in matrix U</w:t>
      </w:r>
      <w:r w:rsidR="00894293">
        <w:rPr>
          <w:rFonts w:ascii="Times New Roman" w:hAnsi="Times New Roman" w:cs="Times New Roman"/>
          <w:sz w:val="24"/>
          <w:szCs w:val="24"/>
        </w:rPr>
        <w:t xml:space="preserve"> (</w:t>
      </w:r>
      <w:r w:rsidR="00253BC2" w:rsidRPr="00EE55E7">
        <w:rPr>
          <w:rFonts w:ascii="Times New Roman" w:hAnsi="Times New Roman" w:cs="Times New Roman"/>
          <w:sz w:val="24"/>
          <w:szCs w:val="24"/>
        </w:rPr>
        <w:t>as each data point has an affiliation to every cluster</w:t>
      </w:r>
      <w:r w:rsidR="00894293">
        <w:rPr>
          <w:rFonts w:ascii="Times New Roman" w:hAnsi="Times New Roman" w:cs="Times New Roman"/>
          <w:sz w:val="24"/>
          <w:szCs w:val="24"/>
        </w:rPr>
        <w:t xml:space="preserve">; </w:t>
      </w:r>
      <w:r w:rsidR="00D77D34">
        <w:rPr>
          <w:rFonts w:ascii="Times New Roman" w:hAnsi="Times New Roman" w:cs="Times New Roman"/>
          <w:sz w:val="24"/>
          <w:szCs w:val="24"/>
        </w:rPr>
        <w:t>equal to number k)</w:t>
      </w:r>
      <w:r w:rsidR="0063063D" w:rsidRPr="00EE55E7">
        <w:rPr>
          <w:rFonts w:ascii="Times New Roman" w:hAnsi="Times New Roman" w:cs="Times New Roman"/>
          <w:sz w:val="24"/>
          <w:szCs w:val="24"/>
        </w:rPr>
        <w:t>.</w:t>
      </w:r>
      <w:r w:rsidR="000F2919" w:rsidRPr="00EE5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36724" w14:textId="77777777" w:rsidR="007C19E1" w:rsidRPr="00EE55E7" w:rsidRDefault="007C19E1" w:rsidP="006C3E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4B9BB1" w14:textId="796EBCBA" w:rsidR="00C72171" w:rsidRPr="00EE55E7" w:rsidRDefault="00AE628B" w:rsidP="00707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DETAILS</w:t>
      </w:r>
    </w:p>
    <w:p w14:paraId="3CA81871" w14:textId="4A56DF4A" w:rsidR="006B1E65" w:rsidRDefault="00604356" w:rsidP="006B1E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>T</w:t>
      </w:r>
      <w:r w:rsidR="008A7DE1" w:rsidRPr="00EE55E7">
        <w:rPr>
          <w:rFonts w:ascii="Times New Roman" w:hAnsi="Times New Roman" w:cs="Times New Roman"/>
          <w:sz w:val="24"/>
          <w:szCs w:val="24"/>
        </w:rPr>
        <w:t>he process to</w:t>
      </w:r>
      <w:r w:rsidRPr="00EE55E7">
        <w:rPr>
          <w:rFonts w:ascii="Times New Roman" w:hAnsi="Times New Roman" w:cs="Times New Roman"/>
          <w:sz w:val="24"/>
          <w:szCs w:val="24"/>
        </w:rPr>
        <w:t xml:space="preserve"> utilize fuzzy c-means in this project to </w:t>
      </w:r>
      <w:r w:rsidR="00AA1848" w:rsidRPr="00EE55E7">
        <w:rPr>
          <w:rFonts w:ascii="Times New Roman" w:hAnsi="Times New Roman" w:cs="Times New Roman"/>
          <w:sz w:val="24"/>
          <w:szCs w:val="24"/>
        </w:rPr>
        <w:t>cluster the tumor region of each MRI image given</w:t>
      </w:r>
      <w:r w:rsidR="008A7DE1" w:rsidRPr="00EE55E7">
        <w:rPr>
          <w:rFonts w:ascii="Times New Roman" w:hAnsi="Times New Roman" w:cs="Times New Roman"/>
          <w:sz w:val="24"/>
          <w:szCs w:val="24"/>
        </w:rPr>
        <w:t xml:space="preserve"> involv</w:t>
      </w:r>
      <w:r w:rsidR="003F5F40">
        <w:rPr>
          <w:rFonts w:ascii="Times New Roman" w:hAnsi="Times New Roman" w:cs="Times New Roman"/>
          <w:sz w:val="24"/>
          <w:szCs w:val="24"/>
        </w:rPr>
        <w:t>es</w:t>
      </w:r>
      <w:r w:rsidR="008A7DE1" w:rsidRPr="00EE55E7">
        <w:rPr>
          <w:rFonts w:ascii="Times New Roman" w:hAnsi="Times New Roman" w:cs="Times New Roman"/>
          <w:sz w:val="24"/>
          <w:szCs w:val="24"/>
        </w:rPr>
        <w:t xml:space="preserve"> the same steps indicated in the previous </w:t>
      </w:r>
      <w:r w:rsidR="00894325" w:rsidRPr="00EE55E7">
        <w:rPr>
          <w:rFonts w:ascii="Times New Roman" w:hAnsi="Times New Roman" w:cs="Times New Roman"/>
          <w:sz w:val="24"/>
          <w:szCs w:val="24"/>
        </w:rPr>
        <w:t>section outlining how fuzzy c-means works. The process start</w:t>
      </w:r>
      <w:r w:rsidR="0023491B">
        <w:rPr>
          <w:rFonts w:ascii="Times New Roman" w:hAnsi="Times New Roman" w:cs="Times New Roman"/>
          <w:sz w:val="24"/>
          <w:szCs w:val="24"/>
        </w:rPr>
        <w:t>s</w:t>
      </w:r>
      <w:r w:rsidR="00894325" w:rsidRPr="00EE55E7">
        <w:rPr>
          <w:rFonts w:ascii="Times New Roman" w:hAnsi="Times New Roman" w:cs="Times New Roman"/>
          <w:sz w:val="24"/>
          <w:szCs w:val="24"/>
        </w:rPr>
        <w:t xml:space="preserve"> by reading in the MRI image data into a matrix array</w:t>
      </w:r>
      <w:r w:rsidR="00FE3205" w:rsidRPr="00EE55E7">
        <w:rPr>
          <w:rFonts w:ascii="Times New Roman" w:hAnsi="Times New Roman" w:cs="Times New Roman"/>
          <w:sz w:val="24"/>
          <w:szCs w:val="24"/>
        </w:rPr>
        <w:t xml:space="preserve">. After reading in the image data, reshaping of the matrix </w:t>
      </w:r>
      <w:r w:rsidR="0023491B">
        <w:rPr>
          <w:rFonts w:ascii="Times New Roman" w:hAnsi="Times New Roman" w:cs="Times New Roman"/>
          <w:sz w:val="24"/>
          <w:szCs w:val="24"/>
        </w:rPr>
        <w:t>is</w:t>
      </w:r>
      <w:r w:rsidR="00FE3205" w:rsidRPr="00EE55E7">
        <w:rPr>
          <w:rFonts w:ascii="Times New Roman" w:hAnsi="Times New Roman" w:cs="Times New Roman"/>
          <w:sz w:val="24"/>
          <w:szCs w:val="24"/>
        </w:rPr>
        <w:t xml:space="preserve"> </w:t>
      </w:r>
      <w:r w:rsidR="00A25889" w:rsidRPr="00EE55E7">
        <w:rPr>
          <w:rFonts w:ascii="Times New Roman" w:hAnsi="Times New Roman" w:cs="Times New Roman"/>
          <w:sz w:val="24"/>
          <w:szCs w:val="24"/>
        </w:rPr>
        <w:t xml:space="preserve">done to ensure the pre-defined </w:t>
      </w:r>
      <w:proofErr w:type="spellStart"/>
      <w:r w:rsidR="00A25889" w:rsidRPr="00EE55E7">
        <w:rPr>
          <w:rFonts w:ascii="Times New Roman" w:hAnsi="Times New Roman" w:cs="Times New Roman"/>
          <w:sz w:val="24"/>
          <w:szCs w:val="24"/>
        </w:rPr>
        <w:t>fcm</w:t>
      </w:r>
      <w:proofErr w:type="spellEnd"/>
      <w:r w:rsidR="00A25889" w:rsidRPr="00EE55E7">
        <w:rPr>
          <w:rFonts w:ascii="Times New Roman" w:hAnsi="Times New Roman" w:cs="Times New Roman"/>
          <w:sz w:val="24"/>
          <w:szCs w:val="24"/>
        </w:rPr>
        <w:t xml:space="preserve"> function in </w:t>
      </w:r>
      <w:proofErr w:type="spellStart"/>
      <w:r w:rsidR="00A25889" w:rsidRPr="00EE55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A25889" w:rsidRPr="00EE55E7">
        <w:rPr>
          <w:rFonts w:ascii="Times New Roman" w:hAnsi="Times New Roman" w:cs="Times New Roman"/>
          <w:sz w:val="24"/>
          <w:szCs w:val="24"/>
        </w:rPr>
        <w:t xml:space="preserve"> operate</w:t>
      </w:r>
      <w:r w:rsidR="0023491B">
        <w:rPr>
          <w:rFonts w:ascii="Times New Roman" w:hAnsi="Times New Roman" w:cs="Times New Roman"/>
          <w:sz w:val="24"/>
          <w:szCs w:val="24"/>
        </w:rPr>
        <w:t>s</w:t>
      </w:r>
      <w:r w:rsidR="00A25889" w:rsidRPr="00EE55E7">
        <w:rPr>
          <w:rFonts w:ascii="Times New Roman" w:hAnsi="Times New Roman" w:cs="Times New Roman"/>
          <w:sz w:val="24"/>
          <w:szCs w:val="24"/>
        </w:rPr>
        <w:t xml:space="preserve"> without error. To elaborate, </w:t>
      </w:r>
      <w:r w:rsidR="006C3E7A" w:rsidRPr="00EE55E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C3E7A" w:rsidRPr="00EE55E7">
        <w:rPr>
          <w:rFonts w:ascii="Times New Roman" w:hAnsi="Times New Roman" w:cs="Times New Roman"/>
          <w:sz w:val="24"/>
          <w:szCs w:val="24"/>
        </w:rPr>
        <w:t>fcm</w:t>
      </w:r>
      <w:proofErr w:type="spellEnd"/>
      <w:r w:rsidR="006C3E7A" w:rsidRPr="00EE55E7">
        <w:rPr>
          <w:rFonts w:ascii="Times New Roman" w:hAnsi="Times New Roman" w:cs="Times New Roman"/>
          <w:sz w:val="24"/>
          <w:szCs w:val="24"/>
        </w:rPr>
        <w:t xml:space="preserve"> (fuzzy c-means) </w:t>
      </w:r>
      <w:r w:rsidR="006B1E65">
        <w:rPr>
          <w:rFonts w:ascii="Times New Roman" w:hAnsi="Times New Roman" w:cs="Times New Roman"/>
          <w:sz w:val="24"/>
          <w:szCs w:val="24"/>
        </w:rPr>
        <w:t>functio</w:t>
      </w:r>
      <w:r w:rsidR="006C3E7A" w:rsidRPr="00EE55E7">
        <w:rPr>
          <w:rFonts w:ascii="Times New Roman" w:hAnsi="Times New Roman" w:cs="Times New Roman"/>
          <w:sz w:val="24"/>
          <w:szCs w:val="24"/>
        </w:rPr>
        <w:t xml:space="preserve">n </w:t>
      </w:r>
      <w:r w:rsidR="008F6241" w:rsidRPr="00EE55E7">
        <w:rPr>
          <w:rFonts w:ascii="Times New Roman" w:hAnsi="Times New Roman" w:cs="Times New Roman"/>
          <w:sz w:val="24"/>
          <w:szCs w:val="24"/>
        </w:rPr>
        <w:t xml:space="preserve">operates </w:t>
      </w:r>
      <w:r w:rsidR="006C3E7A" w:rsidRPr="00EE55E7">
        <w:rPr>
          <w:rFonts w:ascii="Times New Roman" w:hAnsi="Times New Roman" w:cs="Times New Roman"/>
          <w:sz w:val="24"/>
          <w:szCs w:val="24"/>
        </w:rPr>
        <w:t>with the command:</w:t>
      </w:r>
    </w:p>
    <w:p w14:paraId="05AD940A" w14:textId="35804B80" w:rsidR="006B1E65" w:rsidRPr="006B1E65" w:rsidRDefault="006B1E65" w:rsidP="006B1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[centers, U]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data, k)</w:t>
      </w:r>
      <w:r>
        <w:rPr>
          <w:rFonts w:ascii="Courier New" w:hAnsi="Courier New" w:cs="Courier New"/>
          <w:sz w:val="24"/>
          <w:szCs w:val="24"/>
        </w:rPr>
        <w:br/>
      </w:r>
    </w:p>
    <w:p w14:paraId="36DC1B77" w14:textId="542AB6A4" w:rsidR="00FF72A0" w:rsidRDefault="006C3E7A" w:rsidP="003F5F40">
      <w:pPr>
        <w:rPr>
          <w:rFonts w:ascii="Times New Roman" w:hAnsi="Times New Roman" w:cs="Times New Roman"/>
          <w:sz w:val="24"/>
          <w:szCs w:val="24"/>
        </w:rPr>
      </w:pPr>
      <w:r w:rsidRPr="00EE55E7">
        <w:rPr>
          <w:rFonts w:ascii="Times New Roman" w:hAnsi="Times New Roman" w:cs="Times New Roman"/>
          <w:sz w:val="24"/>
          <w:szCs w:val="24"/>
        </w:rPr>
        <w:t xml:space="preserve">where centers holds the values of the central points of each cluster, U holds the membership values of each data point in reference to each cluster, data is the data set given, and k is the number of clusters the user sets for the function (can be hardcoded). </w:t>
      </w:r>
      <w:r w:rsidR="00A81A70">
        <w:rPr>
          <w:rFonts w:ascii="Times New Roman" w:hAnsi="Times New Roman" w:cs="Times New Roman"/>
          <w:sz w:val="24"/>
          <w:szCs w:val="24"/>
        </w:rPr>
        <w:t>After perfor</w:t>
      </w:r>
      <w:r w:rsidR="00796A92">
        <w:rPr>
          <w:rFonts w:ascii="Times New Roman" w:hAnsi="Times New Roman" w:cs="Times New Roman"/>
          <w:sz w:val="24"/>
          <w:szCs w:val="24"/>
        </w:rPr>
        <w:t>ming these operations, a for loop is used to iterate through every</w:t>
      </w:r>
      <w:r w:rsidR="004567B9">
        <w:rPr>
          <w:rFonts w:ascii="Times New Roman" w:hAnsi="Times New Roman" w:cs="Times New Roman"/>
          <w:sz w:val="24"/>
          <w:szCs w:val="24"/>
        </w:rPr>
        <w:t xml:space="preserve"> </w:t>
      </w:r>
      <w:r w:rsidR="008F43AC">
        <w:rPr>
          <w:rFonts w:ascii="Times New Roman" w:hAnsi="Times New Roman" w:cs="Times New Roman"/>
          <w:sz w:val="24"/>
          <w:szCs w:val="24"/>
        </w:rPr>
        <w:t xml:space="preserve">row in </w:t>
      </w:r>
      <w:r w:rsidR="00F8409A">
        <w:rPr>
          <w:rFonts w:ascii="Times New Roman" w:hAnsi="Times New Roman" w:cs="Times New Roman"/>
          <w:sz w:val="24"/>
          <w:szCs w:val="24"/>
        </w:rPr>
        <w:t xml:space="preserve">the U matrix </w:t>
      </w:r>
      <w:r w:rsidR="008F0E78">
        <w:rPr>
          <w:rFonts w:ascii="Times New Roman" w:hAnsi="Times New Roman" w:cs="Times New Roman"/>
          <w:sz w:val="24"/>
          <w:szCs w:val="24"/>
        </w:rPr>
        <w:t xml:space="preserve">where </w:t>
      </w:r>
      <w:r w:rsidR="004567B9">
        <w:rPr>
          <w:rFonts w:ascii="Times New Roman" w:hAnsi="Times New Roman" w:cs="Times New Roman"/>
          <w:sz w:val="24"/>
          <w:szCs w:val="24"/>
        </w:rPr>
        <w:t xml:space="preserve">the maximum membership value is </w:t>
      </w:r>
      <w:r w:rsidR="00F8409A">
        <w:rPr>
          <w:rFonts w:ascii="Times New Roman" w:hAnsi="Times New Roman" w:cs="Times New Roman"/>
          <w:sz w:val="24"/>
          <w:szCs w:val="24"/>
        </w:rPr>
        <w:t>located.</w:t>
      </w:r>
      <w:r w:rsidR="00051874">
        <w:rPr>
          <w:rFonts w:ascii="Times New Roman" w:hAnsi="Times New Roman" w:cs="Times New Roman"/>
          <w:sz w:val="24"/>
          <w:szCs w:val="24"/>
        </w:rPr>
        <w:t xml:space="preserve"> </w:t>
      </w:r>
      <w:r w:rsidR="007A54CA">
        <w:rPr>
          <w:rFonts w:ascii="Times New Roman" w:hAnsi="Times New Roman" w:cs="Times New Roman"/>
          <w:sz w:val="24"/>
          <w:szCs w:val="24"/>
        </w:rPr>
        <w:t xml:space="preserve">This process is </w:t>
      </w:r>
      <w:r w:rsidR="009B15B0">
        <w:rPr>
          <w:rFonts w:ascii="Times New Roman" w:hAnsi="Times New Roman" w:cs="Times New Roman"/>
          <w:sz w:val="24"/>
          <w:szCs w:val="24"/>
        </w:rPr>
        <w:t xml:space="preserve">represented by the following code: </w:t>
      </w:r>
    </w:p>
    <w:p w14:paraId="3EBEFE0A" w14:textId="26F8B05A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E23D2F" w14:textId="29D931B5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733E9203" w14:textId="28D3EBF8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47593" w14:textId="77777777" w:rsidR="009B15B0" w:rsidRDefault="009B15B0" w:rsidP="009B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[1:length(temp)]) = temp;</w:t>
      </w:r>
    </w:p>
    <w:p w14:paraId="2E4249AB" w14:textId="522562AC" w:rsidR="009B15B0" w:rsidRPr="0074251B" w:rsidRDefault="009B15B0" w:rsidP="00742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BA42E0" w14:textId="295BF51D" w:rsidR="00FC0611" w:rsidRDefault="009C7B7B" w:rsidP="00EB0A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of this operation</w:t>
      </w:r>
      <w:r w:rsidR="00F8409A">
        <w:rPr>
          <w:rFonts w:ascii="Times New Roman" w:hAnsi="Times New Roman" w:cs="Times New Roman"/>
          <w:sz w:val="24"/>
          <w:szCs w:val="24"/>
        </w:rPr>
        <w:t xml:space="preserve"> </w:t>
      </w:r>
      <w:r w:rsidR="0003240F">
        <w:rPr>
          <w:rFonts w:ascii="Times New Roman" w:hAnsi="Times New Roman" w:cs="Times New Roman"/>
          <w:sz w:val="24"/>
          <w:szCs w:val="24"/>
        </w:rPr>
        <w:t xml:space="preserve">is saved to a variable matrix called temp which is then used to populate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2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zeros matrix </w:t>
      </w:r>
      <w:r w:rsidR="00111FBA">
        <w:rPr>
          <w:rFonts w:ascii="Times New Roman" w:hAnsi="Times New Roman" w:cs="Times New Roman"/>
          <w:sz w:val="24"/>
          <w:szCs w:val="24"/>
        </w:rPr>
        <w:t xml:space="preserve">(called index) at </w:t>
      </w:r>
      <w:r w:rsidR="00F81408">
        <w:rPr>
          <w:rFonts w:ascii="Times New Roman" w:hAnsi="Times New Roman" w:cs="Times New Roman"/>
          <w:sz w:val="24"/>
          <w:szCs w:val="24"/>
        </w:rPr>
        <w:t>row location o</w:t>
      </w:r>
      <w:r w:rsidR="00111FBA">
        <w:rPr>
          <w:rFonts w:ascii="Times New Roman" w:hAnsi="Times New Roman" w:cs="Times New Roman"/>
          <w:sz w:val="24"/>
          <w:szCs w:val="24"/>
        </w:rPr>
        <w:t xml:space="preserve">f the iteration number of </w:t>
      </w:r>
      <w:proofErr w:type="gramStart"/>
      <w:r w:rsidR="00F81408">
        <w:rPr>
          <w:rFonts w:ascii="Times New Roman" w:hAnsi="Times New Roman" w:cs="Times New Roman"/>
          <w:sz w:val="24"/>
          <w:szCs w:val="24"/>
        </w:rPr>
        <w:t>I.</w:t>
      </w:r>
      <w:proofErr w:type="gramEnd"/>
      <w:r w:rsidR="00F81408">
        <w:rPr>
          <w:rFonts w:ascii="Times New Roman" w:hAnsi="Times New Roman" w:cs="Times New Roman"/>
          <w:sz w:val="24"/>
          <w:szCs w:val="24"/>
        </w:rPr>
        <w:t xml:space="preserve"> </w:t>
      </w:r>
      <w:r w:rsidR="00F717BD">
        <w:rPr>
          <w:rFonts w:ascii="Times New Roman" w:hAnsi="Times New Roman" w:cs="Times New Roman"/>
          <w:sz w:val="24"/>
          <w:szCs w:val="24"/>
        </w:rPr>
        <w:t xml:space="preserve">After parsing through every row within the U matrix, </w:t>
      </w:r>
      <w:r w:rsidR="008206A3">
        <w:rPr>
          <w:rFonts w:ascii="Times New Roman" w:hAnsi="Times New Roman" w:cs="Times New Roman"/>
          <w:sz w:val="24"/>
          <w:szCs w:val="24"/>
        </w:rPr>
        <w:t>the original MRI image is displayed for user reference</w:t>
      </w:r>
      <w:r w:rsidR="00B26CAF">
        <w:rPr>
          <w:rFonts w:ascii="Times New Roman" w:hAnsi="Times New Roman" w:cs="Times New Roman"/>
          <w:sz w:val="24"/>
          <w:szCs w:val="24"/>
        </w:rPr>
        <w:t xml:space="preserve"> (unneeded and can be omitted). </w:t>
      </w:r>
      <w:r w:rsidR="00403405">
        <w:rPr>
          <w:rFonts w:ascii="Times New Roman" w:hAnsi="Times New Roman" w:cs="Times New Roman"/>
          <w:sz w:val="24"/>
          <w:szCs w:val="24"/>
        </w:rPr>
        <w:t>Afterwards, another</w:t>
      </w:r>
      <w:r w:rsidR="00B26CAF">
        <w:rPr>
          <w:rFonts w:ascii="Times New Roman" w:hAnsi="Times New Roman" w:cs="Times New Roman"/>
          <w:sz w:val="24"/>
          <w:szCs w:val="24"/>
        </w:rPr>
        <w:t xml:space="preserve"> for loop is utilized to </w:t>
      </w:r>
      <w:r w:rsidR="00403405">
        <w:rPr>
          <w:rFonts w:ascii="Times New Roman" w:hAnsi="Times New Roman" w:cs="Times New Roman"/>
          <w:sz w:val="24"/>
          <w:szCs w:val="24"/>
        </w:rPr>
        <w:t>parse through the index matrix to</w:t>
      </w:r>
      <w:r w:rsidR="009B5488">
        <w:rPr>
          <w:rFonts w:ascii="Times New Roman" w:hAnsi="Times New Roman" w:cs="Times New Roman"/>
          <w:sz w:val="24"/>
          <w:szCs w:val="24"/>
        </w:rPr>
        <w:t>:</w:t>
      </w:r>
      <w:r w:rsidR="00403405">
        <w:rPr>
          <w:rFonts w:ascii="Times New Roman" w:hAnsi="Times New Roman" w:cs="Times New Roman"/>
          <w:sz w:val="24"/>
          <w:szCs w:val="24"/>
        </w:rPr>
        <w:t xml:space="preserve"> find the number of non-zero elements in each row</w:t>
      </w:r>
      <w:r w:rsidR="00B660E2">
        <w:rPr>
          <w:rFonts w:ascii="Times New Roman" w:hAnsi="Times New Roman" w:cs="Times New Roman"/>
          <w:sz w:val="24"/>
          <w:szCs w:val="24"/>
        </w:rPr>
        <w:t xml:space="preserve">, </w:t>
      </w:r>
      <w:r w:rsidR="00A16A32">
        <w:rPr>
          <w:rFonts w:ascii="Times New Roman" w:hAnsi="Times New Roman" w:cs="Times New Roman"/>
          <w:sz w:val="24"/>
          <w:szCs w:val="24"/>
        </w:rPr>
        <w:t>save the positions of each non-zero element</w:t>
      </w:r>
      <w:r w:rsidR="009B5488">
        <w:rPr>
          <w:rFonts w:ascii="Times New Roman" w:hAnsi="Times New Roman" w:cs="Times New Roman"/>
          <w:sz w:val="24"/>
          <w:szCs w:val="24"/>
        </w:rPr>
        <w:t xml:space="preserve"> in the indicated row</w:t>
      </w:r>
      <w:r w:rsidR="00B660E2">
        <w:rPr>
          <w:rFonts w:ascii="Times New Roman" w:hAnsi="Times New Roman" w:cs="Times New Roman"/>
          <w:sz w:val="24"/>
          <w:szCs w:val="24"/>
        </w:rPr>
        <w:t>,</w:t>
      </w:r>
      <w:r w:rsidR="00990B9B">
        <w:rPr>
          <w:rFonts w:ascii="Times New Roman" w:hAnsi="Times New Roman" w:cs="Times New Roman"/>
          <w:sz w:val="24"/>
          <w:szCs w:val="24"/>
        </w:rPr>
        <w:t xml:space="preserve"> hold the values indexed to the original MRI image data</w:t>
      </w:r>
      <w:r w:rsidR="004A3DCA">
        <w:rPr>
          <w:rFonts w:ascii="Times New Roman" w:hAnsi="Times New Roman" w:cs="Times New Roman"/>
          <w:sz w:val="24"/>
          <w:szCs w:val="24"/>
        </w:rPr>
        <w:t>,</w:t>
      </w:r>
      <w:r w:rsidR="00990B9B">
        <w:rPr>
          <w:rFonts w:ascii="Times New Roman" w:hAnsi="Times New Roman" w:cs="Times New Roman"/>
          <w:sz w:val="24"/>
          <w:szCs w:val="24"/>
        </w:rPr>
        <w:t xml:space="preserve"> effectively </w:t>
      </w:r>
      <w:r w:rsidR="00DD37D1">
        <w:rPr>
          <w:rFonts w:ascii="Times New Roman" w:hAnsi="Times New Roman" w:cs="Times New Roman"/>
          <w:sz w:val="24"/>
          <w:szCs w:val="24"/>
        </w:rPr>
        <w:t>obtaining the original data that belongs to each cluster</w:t>
      </w:r>
      <w:r w:rsidR="00B660E2">
        <w:rPr>
          <w:rFonts w:ascii="Times New Roman" w:hAnsi="Times New Roman" w:cs="Times New Roman"/>
          <w:sz w:val="24"/>
          <w:szCs w:val="24"/>
        </w:rPr>
        <w:t>, and display each cluster to a separate subplot</w:t>
      </w:r>
      <w:r w:rsidR="00F163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F95843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09BBD3DE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05BB90BE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zeros(reshape_value_final,3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AC7922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1:num);</w:t>
      </w:r>
    </w:p>
    <w:p w14:paraId="7EAFB1FD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mriDouble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subpositions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:);</w:t>
      </w:r>
    </w:p>
    <w:p w14:paraId="354C304C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reshape_value_one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reshape_value_two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14:paraId="46E590FA" w14:textId="77777777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D69DF" w14:textId="2074EC05" w:rsid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subimg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A27D7A" w14:textId="000CF300" w:rsidR="00FC0611" w:rsidRPr="000D1810" w:rsidRDefault="000D1810" w:rsidP="000D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217187" w14:textId="4257C311" w:rsidR="006A05CF" w:rsidRDefault="00226B1A" w:rsidP="00EB0A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then </w:t>
      </w:r>
      <w:r w:rsidR="000D34A7">
        <w:rPr>
          <w:rFonts w:ascii="Times New Roman" w:hAnsi="Times New Roman" w:cs="Times New Roman"/>
          <w:sz w:val="24"/>
          <w:szCs w:val="24"/>
        </w:rPr>
        <w:t xml:space="preserve">requests for user input </w:t>
      </w:r>
      <w:r w:rsidR="00186519">
        <w:rPr>
          <w:rFonts w:ascii="Times New Roman" w:hAnsi="Times New Roman" w:cs="Times New Roman"/>
          <w:sz w:val="24"/>
          <w:szCs w:val="24"/>
        </w:rPr>
        <w:t xml:space="preserve">using a prompt to identify the cluster that contains the tumor. This information is saved and used to perform </w:t>
      </w:r>
      <w:r w:rsidR="00A71633">
        <w:rPr>
          <w:rFonts w:ascii="Times New Roman" w:hAnsi="Times New Roman" w:cs="Times New Roman"/>
          <w:sz w:val="24"/>
          <w:szCs w:val="24"/>
        </w:rPr>
        <w:t xml:space="preserve">the same operations as previously </w:t>
      </w:r>
      <w:r w:rsidR="006F55DB">
        <w:rPr>
          <w:rFonts w:ascii="Times New Roman" w:hAnsi="Times New Roman" w:cs="Times New Roman"/>
          <w:sz w:val="24"/>
          <w:szCs w:val="24"/>
        </w:rPr>
        <w:t xml:space="preserve">executed in the for loop; however, the iteration through the index matrix is done once using </w:t>
      </w:r>
      <w:r w:rsidR="007A6A95">
        <w:rPr>
          <w:rFonts w:ascii="Times New Roman" w:hAnsi="Times New Roman" w:cs="Times New Roman"/>
          <w:sz w:val="24"/>
          <w:szCs w:val="24"/>
        </w:rPr>
        <w:t xml:space="preserve">user input value c. The </w:t>
      </w:r>
      <w:r w:rsidR="00042942">
        <w:rPr>
          <w:rFonts w:ascii="Times New Roman" w:hAnsi="Times New Roman" w:cs="Times New Roman"/>
          <w:sz w:val="24"/>
          <w:szCs w:val="24"/>
        </w:rPr>
        <w:t xml:space="preserve">resulting image data is then displayed for the user </w:t>
      </w:r>
      <w:r w:rsidR="00834AD0">
        <w:rPr>
          <w:rFonts w:ascii="Times New Roman" w:hAnsi="Times New Roman" w:cs="Times New Roman"/>
          <w:sz w:val="24"/>
          <w:szCs w:val="24"/>
        </w:rPr>
        <w:t>to use in identifying the top left and bottom right coordinates of the tumor</w:t>
      </w:r>
      <w:r w:rsidR="002B3B3B">
        <w:rPr>
          <w:rFonts w:ascii="Times New Roman" w:hAnsi="Times New Roman" w:cs="Times New Roman"/>
          <w:sz w:val="24"/>
          <w:szCs w:val="24"/>
        </w:rPr>
        <w:t xml:space="preserve"> region</w:t>
      </w:r>
      <w:r w:rsidR="00834AD0">
        <w:rPr>
          <w:rFonts w:ascii="Times New Roman" w:hAnsi="Times New Roman" w:cs="Times New Roman"/>
          <w:sz w:val="24"/>
          <w:szCs w:val="24"/>
        </w:rPr>
        <w:t xml:space="preserve">. This data is gathered using </w:t>
      </w:r>
      <w:proofErr w:type="spellStart"/>
      <w:r w:rsidR="00834AD0">
        <w:rPr>
          <w:rFonts w:ascii="Times New Roman" w:hAnsi="Times New Roman" w:cs="Times New Roman"/>
          <w:sz w:val="24"/>
          <w:szCs w:val="24"/>
        </w:rPr>
        <w:t>Matlabs</w:t>
      </w:r>
      <w:proofErr w:type="spellEnd"/>
      <w:r w:rsidR="00834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4AD0">
        <w:rPr>
          <w:rFonts w:ascii="Times New Roman" w:hAnsi="Times New Roman" w:cs="Times New Roman"/>
          <w:sz w:val="24"/>
          <w:szCs w:val="24"/>
        </w:rPr>
        <w:t>ginput</w:t>
      </w:r>
      <w:proofErr w:type="spellEnd"/>
      <w:r w:rsidR="00834A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4AD0">
        <w:rPr>
          <w:rFonts w:ascii="Times New Roman" w:hAnsi="Times New Roman" w:cs="Times New Roman"/>
          <w:sz w:val="24"/>
          <w:szCs w:val="24"/>
        </w:rPr>
        <w:t xml:space="preserve">) function </w:t>
      </w:r>
      <w:r w:rsidR="00041045">
        <w:rPr>
          <w:rFonts w:ascii="Times New Roman" w:hAnsi="Times New Roman" w:cs="Times New Roman"/>
          <w:sz w:val="24"/>
          <w:szCs w:val="24"/>
        </w:rPr>
        <w:t xml:space="preserve">and returns the x </w:t>
      </w:r>
      <w:r w:rsidR="00041045">
        <w:rPr>
          <w:rFonts w:ascii="Times New Roman" w:hAnsi="Times New Roman" w:cs="Times New Roman"/>
          <w:sz w:val="24"/>
          <w:szCs w:val="24"/>
        </w:rPr>
        <w:lastRenderedPageBreak/>
        <w:t xml:space="preserve">and y coordinates of the two data points </w:t>
      </w:r>
      <w:r w:rsidR="00FA1F7F">
        <w:rPr>
          <w:rFonts w:ascii="Times New Roman" w:hAnsi="Times New Roman" w:cs="Times New Roman"/>
          <w:sz w:val="24"/>
          <w:szCs w:val="24"/>
        </w:rPr>
        <w:t>that</w:t>
      </w:r>
      <w:r w:rsidR="00041045">
        <w:rPr>
          <w:rFonts w:ascii="Times New Roman" w:hAnsi="Times New Roman" w:cs="Times New Roman"/>
          <w:sz w:val="24"/>
          <w:szCs w:val="24"/>
        </w:rPr>
        <w:t xml:space="preserve"> define the bounding box for </w:t>
      </w:r>
      <w:r w:rsidR="00140134">
        <w:rPr>
          <w:rFonts w:ascii="Times New Roman" w:hAnsi="Times New Roman" w:cs="Times New Roman"/>
          <w:sz w:val="24"/>
          <w:szCs w:val="24"/>
        </w:rPr>
        <w:t xml:space="preserve">better accurately defining the tumor region. </w:t>
      </w:r>
      <w:r w:rsidR="0055610F">
        <w:rPr>
          <w:rFonts w:ascii="Times New Roman" w:hAnsi="Times New Roman" w:cs="Times New Roman"/>
          <w:sz w:val="24"/>
          <w:szCs w:val="24"/>
        </w:rPr>
        <w:t>The</w:t>
      </w:r>
      <w:r w:rsidR="00140134">
        <w:rPr>
          <w:rFonts w:ascii="Times New Roman" w:hAnsi="Times New Roman" w:cs="Times New Roman"/>
          <w:sz w:val="24"/>
          <w:szCs w:val="24"/>
        </w:rPr>
        <w:t xml:space="preserve"> coordinates</w:t>
      </w:r>
      <w:r w:rsidR="0055610F">
        <w:rPr>
          <w:rFonts w:ascii="Times New Roman" w:hAnsi="Times New Roman" w:cs="Times New Roman"/>
          <w:sz w:val="24"/>
          <w:szCs w:val="24"/>
        </w:rPr>
        <w:t xml:space="preserve"> are used</w:t>
      </w:r>
      <w:r w:rsidR="00140134">
        <w:rPr>
          <w:rFonts w:ascii="Times New Roman" w:hAnsi="Times New Roman" w:cs="Times New Roman"/>
          <w:sz w:val="24"/>
          <w:szCs w:val="24"/>
        </w:rPr>
        <w:t xml:space="preserve"> in tandem with </w:t>
      </w:r>
      <w:r w:rsidR="002A6C54">
        <w:rPr>
          <w:rFonts w:ascii="Times New Roman" w:hAnsi="Times New Roman" w:cs="Times New Roman"/>
          <w:sz w:val="24"/>
          <w:szCs w:val="24"/>
        </w:rPr>
        <w:t xml:space="preserve">two for loops to parse through the image data </w:t>
      </w:r>
      <w:r w:rsidR="00C9010F">
        <w:rPr>
          <w:rFonts w:ascii="Times New Roman" w:hAnsi="Times New Roman" w:cs="Times New Roman"/>
          <w:sz w:val="24"/>
          <w:szCs w:val="24"/>
        </w:rPr>
        <w:t>identified by the bounding box</w:t>
      </w:r>
      <w:r w:rsidR="00510181">
        <w:rPr>
          <w:rFonts w:ascii="Times New Roman" w:hAnsi="Times New Roman" w:cs="Times New Roman"/>
          <w:sz w:val="24"/>
          <w:szCs w:val="24"/>
        </w:rPr>
        <w:t>. I utilize</w:t>
      </w:r>
      <w:r w:rsidR="00495D62">
        <w:rPr>
          <w:rFonts w:ascii="Times New Roman" w:hAnsi="Times New Roman" w:cs="Times New Roman"/>
          <w:sz w:val="24"/>
          <w:szCs w:val="24"/>
        </w:rPr>
        <w:t>s</w:t>
      </w:r>
      <w:r w:rsidR="0051018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510181">
        <w:rPr>
          <w:rFonts w:ascii="Times New Roman" w:hAnsi="Times New Roman" w:cs="Times New Roman"/>
          <w:sz w:val="24"/>
          <w:szCs w:val="24"/>
        </w:rPr>
        <w:t>nnz</w:t>
      </w:r>
      <w:proofErr w:type="spellEnd"/>
      <w:r w:rsidR="005101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181">
        <w:rPr>
          <w:rFonts w:ascii="Times New Roman" w:hAnsi="Times New Roman" w:cs="Times New Roman"/>
          <w:sz w:val="24"/>
          <w:szCs w:val="24"/>
        </w:rPr>
        <w:t>) or non-zero function to find the elements within that section of the image data that are non-zero and display the result as a title</w:t>
      </w:r>
      <w:r w:rsidR="005215BF">
        <w:rPr>
          <w:rFonts w:ascii="Times New Roman" w:hAnsi="Times New Roman" w:cs="Times New Roman"/>
          <w:sz w:val="24"/>
          <w:szCs w:val="24"/>
        </w:rPr>
        <w:t xml:space="preserve"> to the image.</w:t>
      </w:r>
    </w:p>
    <w:p w14:paraId="075E94E9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2835921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round(x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FF2075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round(y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8CD756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width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- x(1,1);</w:t>
      </w:r>
    </w:p>
    <w:p w14:paraId="5F2DC5DF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height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- y(1,1);</w:t>
      </w:r>
    </w:p>
    <w:p w14:paraId="7A0CEEB9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y(1,1) width height];</w:t>
      </w:r>
    </w:p>
    <w:p w14:paraId="5D2F32EE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6C1BAE3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y(1,1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(2,1)</w:t>
      </w:r>
    </w:p>
    <w:p w14:paraId="012B7BEC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x(1,1):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</w:t>
      </w:r>
    </w:p>
    <w:p w14:paraId="7C3DBE1C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gray_fin_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s, t)];</w:t>
      </w:r>
    </w:p>
    <w:p w14:paraId="67B32CE9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CECBDF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701310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non_zero_vals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grayLevel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98199D" w14:textId="77777777" w:rsid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string(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non_zero_vals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A28CB4" w14:textId="44961141" w:rsidR="006A05CF" w:rsidRPr="00BF5712" w:rsidRDefault="00BF5712" w:rsidP="00BF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), title(str)</w:t>
      </w:r>
      <w:r>
        <w:rPr>
          <w:rFonts w:ascii="Courier New" w:hAnsi="Courier New" w:cs="Courier New"/>
          <w:sz w:val="24"/>
          <w:szCs w:val="24"/>
        </w:rPr>
        <w:br/>
      </w:r>
    </w:p>
    <w:p w14:paraId="43BE8388" w14:textId="2C95ADAB" w:rsidR="00A31C02" w:rsidRPr="00EE55E7" w:rsidRDefault="005215BF" w:rsidP="00E912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result represents the n</w:t>
      </w:r>
      <w:r w:rsidR="00C55E83">
        <w:rPr>
          <w:rFonts w:ascii="Times New Roman" w:hAnsi="Times New Roman" w:cs="Times New Roman"/>
          <w:sz w:val="24"/>
          <w:szCs w:val="24"/>
        </w:rPr>
        <w:t xml:space="preserve">umber of pixels </w:t>
      </w:r>
      <w:r w:rsidR="003E70B7">
        <w:rPr>
          <w:rFonts w:ascii="Times New Roman" w:hAnsi="Times New Roman" w:cs="Times New Roman"/>
          <w:sz w:val="24"/>
          <w:szCs w:val="24"/>
        </w:rPr>
        <w:t>the tumor region encompasses in the tumor cluster without additional error pixels.</w:t>
      </w:r>
    </w:p>
    <w:p w14:paraId="51839647" w14:textId="77777777" w:rsidR="004E2252" w:rsidRPr="003E70B7" w:rsidRDefault="004E2252" w:rsidP="003E70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DB418" w14:textId="14B79670" w:rsidR="00D10A21" w:rsidRPr="00EE55E7" w:rsidRDefault="0066316E" w:rsidP="00D1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RESULTS</w:t>
      </w:r>
    </w:p>
    <w:p w14:paraId="5F0A18C3" w14:textId="77777777" w:rsidR="00D51498" w:rsidRDefault="00C13619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3619">
        <w:rPr>
          <w:rFonts w:ascii="Times New Roman" w:hAnsi="Times New Roman" w:cs="Times New Roman"/>
          <w:sz w:val="24"/>
          <w:szCs w:val="24"/>
        </w:rPr>
        <w:t xml:space="preserve">The </w:t>
      </w:r>
      <w:r w:rsidR="00410FE8">
        <w:rPr>
          <w:rFonts w:ascii="Times New Roman" w:hAnsi="Times New Roman" w:cs="Times New Roman"/>
          <w:sz w:val="24"/>
          <w:szCs w:val="24"/>
        </w:rPr>
        <w:t xml:space="preserve">MRI scan images are initially </w:t>
      </w:r>
      <w:r w:rsidR="00311108">
        <w:rPr>
          <w:rFonts w:ascii="Times New Roman" w:hAnsi="Times New Roman" w:cs="Times New Roman"/>
          <w:sz w:val="24"/>
          <w:szCs w:val="24"/>
        </w:rPr>
        <w:t xml:space="preserve">read into the program and are reshaped for use in the pre-defined </w:t>
      </w:r>
      <w:proofErr w:type="spellStart"/>
      <w:r w:rsidR="0031110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11108">
        <w:rPr>
          <w:rFonts w:ascii="Times New Roman" w:hAnsi="Times New Roman" w:cs="Times New Roman"/>
          <w:sz w:val="24"/>
          <w:szCs w:val="24"/>
        </w:rPr>
        <w:t xml:space="preserve"> function for executing the fuzzy c-means algorithm</w:t>
      </w:r>
      <w:r w:rsidR="00855687">
        <w:rPr>
          <w:rFonts w:ascii="Times New Roman" w:hAnsi="Times New Roman" w:cs="Times New Roman"/>
          <w:sz w:val="24"/>
          <w:szCs w:val="24"/>
        </w:rPr>
        <w:t xml:space="preserve">. The function calculates the center values for every cluster in addition to the membership values for every data point in the image data set. </w:t>
      </w:r>
      <w:r w:rsidR="002E6DB9">
        <w:rPr>
          <w:rFonts w:ascii="Times New Roman" w:hAnsi="Times New Roman" w:cs="Times New Roman"/>
          <w:sz w:val="24"/>
          <w:szCs w:val="24"/>
        </w:rPr>
        <w:t>Afterwards, the data associated with each cluster is saved to</w:t>
      </w:r>
      <w:r w:rsidR="001E14D5">
        <w:rPr>
          <w:rFonts w:ascii="Times New Roman" w:hAnsi="Times New Roman" w:cs="Times New Roman"/>
          <w:sz w:val="24"/>
          <w:szCs w:val="24"/>
        </w:rPr>
        <w:t xml:space="preserve"> an index array for use in displaying the clustered data to a </w:t>
      </w:r>
      <w:r w:rsidR="001E14D5">
        <w:rPr>
          <w:rFonts w:ascii="Times New Roman" w:hAnsi="Times New Roman" w:cs="Times New Roman"/>
          <w:sz w:val="24"/>
          <w:szCs w:val="24"/>
        </w:rPr>
        <w:t xml:space="preserve">figure. The cluster </w:t>
      </w:r>
      <w:r w:rsidR="00384A20">
        <w:rPr>
          <w:rFonts w:ascii="Times New Roman" w:hAnsi="Times New Roman" w:cs="Times New Roman"/>
          <w:sz w:val="24"/>
          <w:szCs w:val="24"/>
        </w:rPr>
        <w:t xml:space="preserve">containing the tumor section is selected by the user using a prompt </w:t>
      </w:r>
      <w:r w:rsidR="00BA2973">
        <w:rPr>
          <w:rFonts w:ascii="Times New Roman" w:hAnsi="Times New Roman" w:cs="Times New Roman"/>
          <w:sz w:val="24"/>
          <w:szCs w:val="24"/>
        </w:rPr>
        <w:t>to</w:t>
      </w:r>
      <w:r w:rsidR="00384A20">
        <w:rPr>
          <w:rFonts w:ascii="Times New Roman" w:hAnsi="Times New Roman" w:cs="Times New Roman"/>
          <w:sz w:val="24"/>
          <w:szCs w:val="24"/>
        </w:rPr>
        <w:t xml:space="preserve"> specify the location of the pixels which are affiliated with the tumor region. After the user selects the </w:t>
      </w:r>
      <w:r w:rsidR="00984B9A">
        <w:rPr>
          <w:rFonts w:ascii="Times New Roman" w:hAnsi="Times New Roman" w:cs="Times New Roman"/>
          <w:sz w:val="24"/>
          <w:szCs w:val="24"/>
        </w:rPr>
        <w:t xml:space="preserve">coordinates of the top left and bottom right corners of the bounding box that encapsulates the </w:t>
      </w:r>
      <w:r w:rsidR="00DE55EB">
        <w:rPr>
          <w:rFonts w:ascii="Times New Roman" w:hAnsi="Times New Roman" w:cs="Times New Roman"/>
          <w:sz w:val="24"/>
          <w:szCs w:val="24"/>
        </w:rPr>
        <w:t>tumorous</w:t>
      </w:r>
      <w:r w:rsidR="00984B9A">
        <w:rPr>
          <w:rFonts w:ascii="Times New Roman" w:hAnsi="Times New Roman" w:cs="Times New Roman"/>
          <w:sz w:val="24"/>
          <w:szCs w:val="24"/>
        </w:rPr>
        <w:t xml:space="preserve"> region, the calculations are made to </w:t>
      </w:r>
      <w:r w:rsidR="00DE55EB">
        <w:rPr>
          <w:rFonts w:ascii="Times New Roman" w:hAnsi="Times New Roman" w:cs="Times New Roman"/>
          <w:sz w:val="24"/>
          <w:szCs w:val="24"/>
        </w:rPr>
        <w:t>count the number of non-zero elements in the bounding box for use in displaying the result which represents the pixels only associated with the tumor region.</w:t>
      </w:r>
      <w:r w:rsidR="00BA29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1F1EF" w14:textId="6CB8771A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BE00A6" wp14:editId="258013B3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2924175" cy="187812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92" b="56111"/>
                    <a:stretch/>
                  </pic:blipFill>
                  <pic:spPr bwMode="auto">
                    <a:xfrm>
                      <a:off x="0" y="0"/>
                      <a:ext cx="2962079" cy="190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483C1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B2C0CF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73F65E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1DAE43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6AAF1C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8A63F4" w14:textId="77777777" w:rsidR="00D51498" w:rsidRDefault="00D51498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68308F" w14:textId="41CC8EAD" w:rsidR="00E82673" w:rsidRDefault="00BA2973" w:rsidP="00C136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result more accurately defines what elements within the MRI image represent the tumor as compared to counting the pixels located within the cluster defined by the fuzzy c-means </w:t>
      </w:r>
      <w:r w:rsidR="00D7278B">
        <w:rPr>
          <w:rFonts w:ascii="Times New Roman" w:hAnsi="Times New Roman" w:cs="Times New Roman"/>
          <w:sz w:val="24"/>
          <w:szCs w:val="24"/>
        </w:rPr>
        <w:t xml:space="preserve">function calculation. </w:t>
      </w:r>
    </w:p>
    <w:p w14:paraId="4832012F" w14:textId="1FA6F094" w:rsidR="007C19E1" w:rsidRPr="00C13619" w:rsidRDefault="00C13619" w:rsidP="00C1361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7698A" w14:textId="6B2F4637" w:rsidR="00140265" w:rsidRPr="00EE55E7" w:rsidRDefault="0066316E" w:rsidP="00D10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5946053B" w14:textId="4A3E71A2" w:rsidR="00E46680" w:rsidRDefault="00842685" w:rsidP="005A2E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can conclude that </w:t>
      </w:r>
      <w:r w:rsidR="001423C3">
        <w:rPr>
          <w:rFonts w:ascii="Times New Roman" w:hAnsi="Times New Roman" w:cs="Times New Roman"/>
          <w:sz w:val="24"/>
          <w:szCs w:val="24"/>
        </w:rPr>
        <w:t xml:space="preserve">utilizing the fuzzy c-means algorithm to cluster </w:t>
      </w:r>
      <w:r w:rsidR="0089436B">
        <w:rPr>
          <w:rFonts w:ascii="Times New Roman" w:hAnsi="Times New Roman" w:cs="Times New Roman"/>
          <w:sz w:val="24"/>
          <w:szCs w:val="24"/>
        </w:rPr>
        <w:t xml:space="preserve">MRI scan image data to identify tumor regions is feasible and can result in a program that can </w:t>
      </w:r>
      <w:r w:rsidR="003C6520">
        <w:rPr>
          <w:rFonts w:ascii="Times New Roman" w:hAnsi="Times New Roman" w:cs="Times New Roman"/>
          <w:sz w:val="24"/>
          <w:szCs w:val="24"/>
        </w:rPr>
        <w:t xml:space="preserve">handle user input to better accurately count the pixels associated with </w:t>
      </w:r>
      <w:r w:rsidR="00B608A6">
        <w:rPr>
          <w:rFonts w:ascii="Times New Roman" w:hAnsi="Times New Roman" w:cs="Times New Roman"/>
          <w:sz w:val="24"/>
          <w:szCs w:val="24"/>
        </w:rPr>
        <w:t>the</w:t>
      </w:r>
      <w:r w:rsidR="005A2E88">
        <w:rPr>
          <w:rFonts w:ascii="Times New Roman" w:hAnsi="Times New Roman" w:cs="Times New Roman"/>
          <w:sz w:val="24"/>
          <w:szCs w:val="24"/>
        </w:rPr>
        <w:t xml:space="preserve"> </w:t>
      </w:r>
      <w:r w:rsidR="00843824">
        <w:rPr>
          <w:rFonts w:ascii="Times New Roman" w:hAnsi="Times New Roman" w:cs="Times New Roman"/>
          <w:sz w:val="24"/>
          <w:szCs w:val="24"/>
        </w:rPr>
        <w:t>select</w:t>
      </w:r>
      <w:r w:rsidR="003C6520">
        <w:rPr>
          <w:rFonts w:ascii="Times New Roman" w:hAnsi="Times New Roman" w:cs="Times New Roman"/>
          <w:sz w:val="24"/>
          <w:szCs w:val="24"/>
        </w:rPr>
        <w:t xml:space="preserve"> </w:t>
      </w:r>
      <w:r w:rsidR="005A2E88">
        <w:rPr>
          <w:rFonts w:ascii="Times New Roman" w:hAnsi="Times New Roman" w:cs="Times New Roman"/>
          <w:sz w:val="24"/>
          <w:szCs w:val="24"/>
        </w:rPr>
        <w:t>anomaly</w:t>
      </w:r>
      <w:r w:rsidR="003C6520">
        <w:rPr>
          <w:rFonts w:ascii="Times New Roman" w:hAnsi="Times New Roman" w:cs="Times New Roman"/>
          <w:sz w:val="24"/>
          <w:szCs w:val="24"/>
        </w:rPr>
        <w:t>.</w:t>
      </w:r>
      <w:r w:rsidR="00D7278B">
        <w:rPr>
          <w:rFonts w:ascii="Times New Roman" w:hAnsi="Times New Roman" w:cs="Times New Roman"/>
          <w:sz w:val="24"/>
          <w:szCs w:val="24"/>
        </w:rPr>
        <w:t xml:space="preserve"> </w:t>
      </w:r>
      <w:r w:rsidR="00B608A6">
        <w:rPr>
          <w:rFonts w:ascii="Times New Roman" w:hAnsi="Times New Roman" w:cs="Times New Roman"/>
          <w:sz w:val="24"/>
          <w:szCs w:val="24"/>
        </w:rPr>
        <w:t xml:space="preserve">The likelihood </w:t>
      </w:r>
      <w:r w:rsidR="00CF70B3">
        <w:rPr>
          <w:rFonts w:ascii="Times New Roman" w:hAnsi="Times New Roman" w:cs="Times New Roman"/>
          <w:sz w:val="24"/>
          <w:szCs w:val="24"/>
        </w:rPr>
        <w:t xml:space="preserve">that future </w:t>
      </w:r>
      <w:r w:rsidR="000409CB">
        <w:rPr>
          <w:rFonts w:ascii="Times New Roman" w:hAnsi="Times New Roman" w:cs="Times New Roman"/>
          <w:sz w:val="24"/>
          <w:szCs w:val="24"/>
        </w:rPr>
        <w:t xml:space="preserve">collaboration between </w:t>
      </w:r>
      <w:r w:rsidR="009C6108">
        <w:rPr>
          <w:rFonts w:ascii="Times New Roman" w:hAnsi="Times New Roman" w:cs="Times New Roman"/>
          <w:sz w:val="24"/>
          <w:szCs w:val="24"/>
        </w:rPr>
        <w:t>machine learning and AI systems</w:t>
      </w:r>
      <w:r w:rsidR="002F1430">
        <w:rPr>
          <w:rFonts w:ascii="Times New Roman" w:hAnsi="Times New Roman" w:cs="Times New Roman"/>
          <w:sz w:val="24"/>
          <w:szCs w:val="24"/>
        </w:rPr>
        <w:t xml:space="preserve"> </w:t>
      </w:r>
      <w:r w:rsidR="000409CB">
        <w:rPr>
          <w:rFonts w:ascii="Times New Roman" w:hAnsi="Times New Roman" w:cs="Times New Roman"/>
          <w:sz w:val="24"/>
          <w:szCs w:val="24"/>
        </w:rPr>
        <w:t xml:space="preserve">with the </w:t>
      </w:r>
      <w:r w:rsidR="00425102">
        <w:rPr>
          <w:rFonts w:ascii="Times New Roman" w:hAnsi="Times New Roman" w:cs="Times New Roman"/>
          <w:sz w:val="24"/>
          <w:szCs w:val="24"/>
        </w:rPr>
        <w:t xml:space="preserve">medical field </w:t>
      </w:r>
      <w:r w:rsidR="000409CB">
        <w:rPr>
          <w:rFonts w:ascii="Times New Roman" w:hAnsi="Times New Roman" w:cs="Times New Roman"/>
          <w:sz w:val="24"/>
          <w:szCs w:val="24"/>
        </w:rPr>
        <w:t xml:space="preserve">in efforts to </w:t>
      </w:r>
      <w:r w:rsidR="002F1430">
        <w:rPr>
          <w:rFonts w:ascii="Times New Roman" w:hAnsi="Times New Roman" w:cs="Times New Roman"/>
          <w:sz w:val="24"/>
          <w:szCs w:val="24"/>
        </w:rPr>
        <w:t xml:space="preserve">identify </w:t>
      </w:r>
      <w:r w:rsidR="00080F3F">
        <w:rPr>
          <w:rFonts w:ascii="Times New Roman" w:hAnsi="Times New Roman" w:cs="Times New Roman"/>
          <w:sz w:val="24"/>
          <w:szCs w:val="24"/>
        </w:rPr>
        <w:t xml:space="preserve">tumorous masses </w:t>
      </w:r>
      <w:r w:rsidR="00637C11">
        <w:rPr>
          <w:rFonts w:ascii="Times New Roman" w:hAnsi="Times New Roman" w:cs="Times New Roman"/>
          <w:sz w:val="24"/>
          <w:szCs w:val="24"/>
        </w:rPr>
        <w:t xml:space="preserve">and other </w:t>
      </w:r>
      <w:r w:rsidR="00637C1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425102">
        <w:rPr>
          <w:rFonts w:ascii="Times New Roman" w:hAnsi="Times New Roman" w:cs="Times New Roman"/>
          <w:sz w:val="24"/>
          <w:szCs w:val="24"/>
        </w:rPr>
        <w:t>bnormalities</w:t>
      </w:r>
      <w:r w:rsidR="0049366F">
        <w:rPr>
          <w:rFonts w:ascii="Times New Roman" w:hAnsi="Times New Roman" w:cs="Times New Roman"/>
          <w:sz w:val="24"/>
          <w:szCs w:val="24"/>
        </w:rPr>
        <w:t xml:space="preserve"> is very likely as current data suggests</w:t>
      </w:r>
      <w:r w:rsidR="00637C11">
        <w:rPr>
          <w:rFonts w:ascii="Times New Roman" w:hAnsi="Times New Roman" w:cs="Times New Roman"/>
          <w:sz w:val="24"/>
          <w:szCs w:val="24"/>
        </w:rPr>
        <w:t>.</w:t>
      </w:r>
    </w:p>
    <w:p w14:paraId="5135040F" w14:textId="77777777" w:rsidR="005D5703" w:rsidRDefault="005D5703" w:rsidP="005A2E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AB1EB4" w14:textId="422AC464" w:rsidR="00140265" w:rsidRPr="00EE55E7" w:rsidRDefault="0066316E" w:rsidP="0014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12D839C9" w14:textId="26970576" w:rsidR="00B54446" w:rsidRDefault="00B54446" w:rsidP="005A2E88">
      <w:pPr>
        <w:rPr>
          <w:rFonts w:ascii="Times New Roman" w:hAnsi="Times New Roman" w:cs="Times New Roman"/>
          <w:sz w:val="24"/>
          <w:szCs w:val="24"/>
        </w:rPr>
      </w:pPr>
      <w:r w:rsidRPr="00B54446">
        <w:rPr>
          <w:rFonts w:ascii="Times New Roman" w:hAnsi="Times New Roman" w:cs="Times New Roman"/>
          <w:sz w:val="24"/>
          <w:szCs w:val="24"/>
        </w:rPr>
        <w:t>[1] Weinberg, R., 1996. How Cancer Arises. Scientific American, 275(3), pp.62-70.</w:t>
      </w:r>
    </w:p>
    <w:p w14:paraId="222001E8" w14:textId="241F0976" w:rsidR="00ED29AA" w:rsidRDefault="00B54446" w:rsidP="005A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A2B6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ED29AA" w:rsidRPr="005A2E88">
        <w:rPr>
          <w:rFonts w:ascii="Times New Roman" w:hAnsi="Times New Roman" w:cs="Times New Roman"/>
          <w:sz w:val="24"/>
          <w:szCs w:val="24"/>
        </w:rPr>
        <w:t xml:space="preserve">A. Rodriguez-Ruiz, </w:t>
      </w:r>
      <w:r w:rsidR="00196175" w:rsidRPr="005A2E88">
        <w:rPr>
          <w:rFonts w:ascii="Times New Roman" w:hAnsi="Times New Roman" w:cs="Times New Roman"/>
          <w:sz w:val="24"/>
          <w:szCs w:val="24"/>
        </w:rPr>
        <w:t>et al.</w:t>
      </w:r>
      <w:r w:rsidR="00ED29AA" w:rsidRPr="005A2E88">
        <w:rPr>
          <w:rFonts w:ascii="Times New Roman" w:hAnsi="Times New Roman" w:cs="Times New Roman"/>
          <w:sz w:val="24"/>
          <w:szCs w:val="24"/>
        </w:rPr>
        <w:t xml:space="preserve"> “Stand-Alone Artificial Intelligence for Breast Cancer Detection in Mammography: Comparison With 101 Radiologists,” Journal of the National Cancer Institute, 01-Sep-2019. [Online]. Available: https://www.ncbi.nlm.nih.gov/pmc/articles/PMC6748773/. [Accessed: 29-Sep-2020].</w:t>
      </w:r>
    </w:p>
    <w:p w14:paraId="0413C5B1" w14:textId="77777777" w:rsidR="005A2B62" w:rsidRPr="005A2E88" w:rsidRDefault="005A2B62" w:rsidP="005A2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5A2E88">
        <w:rPr>
          <w:rFonts w:ascii="Times New Roman" w:hAnsi="Times New Roman" w:cs="Times New Roman"/>
          <w:sz w:val="24"/>
          <w:szCs w:val="24"/>
        </w:rPr>
        <w:t xml:space="preserve">McKinney, S., et al. 2020. International Evaluation </w:t>
      </w:r>
      <w:proofErr w:type="gramStart"/>
      <w:r w:rsidRPr="005A2E8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A2E88">
        <w:rPr>
          <w:rFonts w:ascii="Times New Roman" w:hAnsi="Times New Roman" w:cs="Times New Roman"/>
          <w:sz w:val="24"/>
          <w:szCs w:val="24"/>
        </w:rPr>
        <w:t xml:space="preserve"> An AI System For Breast Cancer Screening. [online] nature, (pages used). Available at: &lt;https://www.nature.com/articles/s41586-019-1799-6&gt; [Accessed 28 September 2020].</w:t>
      </w:r>
    </w:p>
    <w:p w14:paraId="124F3793" w14:textId="77777777" w:rsidR="005A2B62" w:rsidRPr="005A2E88" w:rsidRDefault="005A2B62" w:rsidP="005A2E88">
      <w:pPr>
        <w:rPr>
          <w:rFonts w:ascii="Times New Roman" w:hAnsi="Times New Roman" w:cs="Times New Roman"/>
          <w:sz w:val="24"/>
          <w:szCs w:val="24"/>
        </w:rPr>
      </w:pPr>
    </w:p>
    <w:sectPr w:rsidR="005A2B62" w:rsidRPr="005A2E88" w:rsidSect="00BA0CF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2C7F"/>
    <w:multiLevelType w:val="hybridMultilevel"/>
    <w:tmpl w:val="554001B0"/>
    <w:lvl w:ilvl="0" w:tplc="CC383A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370D27"/>
    <w:multiLevelType w:val="hybridMultilevel"/>
    <w:tmpl w:val="1A78D3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 Bouchard">
    <w15:presenceInfo w15:providerId="Windows Live" w15:userId="393475fe66365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A"/>
    <w:rsid w:val="00010C96"/>
    <w:rsid w:val="00014EF4"/>
    <w:rsid w:val="0003240F"/>
    <w:rsid w:val="000409CB"/>
    <w:rsid w:val="00041045"/>
    <w:rsid w:val="0004272E"/>
    <w:rsid w:val="00042942"/>
    <w:rsid w:val="00051874"/>
    <w:rsid w:val="00080F3F"/>
    <w:rsid w:val="000837E4"/>
    <w:rsid w:val="000A51A0"/>
    <w:rsid w:val="000D1810"/>
    <w:rsid w:val="000D34A7"/>
    <w:rsid w:val="000D4F83"/>
    <w:rsid w:val="000E553E"/>
    <w:rsid w:val="000F2919"/>
    <w:rsid w:val="000F3CD3"/>
    <w:rsid w:val="001029F7"/>
    <w:rsid w:val="00102CC3"/>
    <w:rsid w:val="00106E41"/>
    <w:rsid w:val="00111FBA"/>
    <w:rsid w:val="001234ED"/>
    <w:rsid w:val="00127EC4"/>
    <w:rsid w:val="00140134"/>
    <w:rsid w:val="00140265"/>
    <w:rsid w:val="001423C3"/>
    <w:rsid w:val="001605C5"/>
    <w:rsid w:val="00171D6C"/>
    <w:rsid w:val="00186519"/>
    <w:rsid w:val="001900CE"/>
    <w:rsid w:val="001920B1"/>
    <w:rsid w:val="00196175"/>
    <w:rsid w:val="001A75A2"/>
    <w:rsid w:val="001B0ECA"/>
    <w:rsid w:val="001B2246"/>
    <w:rsid w:val="001C3957"/>
    <w:rsid w:val="001D66BE"/>
    <w:rsid w:val="001E14D5"/>
    <w:rsid w:val="001F61C9"/>
    <w:rsid w:val="00207B0F"/>
    <w:rsid w:val="00212299"/>
    <w:rsid w:val="00226B1A"/>
    <w:rsid w:val="0023159F"/>
    <w:rsid w:val="00232A68"/>
    <w:rsid w:val="0023491B"/>
    <w:rsid w:val="00241E34"/>
    <w:rsid w:val="002465BE"/>
    <w:rsid w:val="00246B31"/>
    <w:rsid w:val="00252BE1"/>
    <w:rsid w:val="00253BC2"/>
    <w:rsid w:val="0025539C"/>
    <w:rsid w:val="0026134F"/>
    <w:rsid w:val="00297063"/>
    <w:rsid w:val="002A20F7"/>
    <w:rsid w:val="002A6C54"/>
    <w:rsid w:val="002B3B3B"/>
    <w:rsid w:val="002C2359"/>
    <w:rsid w:val="002C5774"/>
    <w:rsid w:val="002C7BE1"/>
    <w:rsid w:val="002D3CE4"/>
    <w:rsid w:val="002D5D2E"/>
    <w:rsid w:val="002D63DF"/>
    <w:rsid w:val="002E0682"/>
    <w:rsid w:val="002E6DB9"/>
    <w:rsid w:val="002F1430"/>
    <w:rsid w:val="002F1C48"/>
    <w:rsid w:val="00300C62"/>
    <w:rsid w:val="003028C9"/>
    <w:rsid w:val="00307DB9"/>
    <w:rsid w:val="00311108"/>
    <w:rsid w:val="00312302"/>
    <w:rsid w:val="00320061"/>
    <w:rsid w:val="0032297B"/>
    <w:rsid w:val="00323D03"/>
    <w:rsid w:val="0032698B"/>
    <w:rsid w:val="003532BD"/>
    <w:rsid w:val="00354B39"/>
    <w:rsid w:val="003706EA"/>
    <w:rsid w:val="0038274F"/>
    <w:rsid w:val="00384A20"/>
    <w:rsid w:val="00391C66"/>
    <w:rsid w:val="003A1A9E"/>
    <w:rsid w:val="003C6520"/>
    <w:rsid w:val="003D40FA"/>
    <w:rsid w:val="003E70B7"/>
    <w:rsid w:val="003F2D83"/>
    <w:rsid w:val="003F5F40"/>
    <w:rsid w:val="003F73D0"/>
    <w:rsid w:val="00403405"/>
    <w:rsid w:val="00404003"/>
    <w:rsid w:val="00410FE8"/>
    <w:rsid w:val="00425102"/>
    <w:rsid w:val="00442AEC"/>
    <w:rsid w:val="00446910"/>
    <w:rsid w:val="004567B9"/>
    <w:rsid w:val="0049245F"/>
    <w:rsid w:val="0049366F"/>
    <w:rsid w:val="00495D62"/>
    <w:rsid w:val="004A3DCA"/>
    <w:rsid w:val="004B0CAD"/>
    <w:rsid w:val="004B50E8"/>
    <w:rsid w:val="004C30A6"/>
    <w:rsid w:val="004D270D"/>
    <w:rsid w:val="004E2252"/>
    <w:rsid w:val="004E67A9"/>
    <w:rsid w:val="005024E0"/>
    <w:rsid w:val="005046DD"/>
    <w:rsid w:val="00510181"/>
    <w:rsid w:val="0051677E"/>
    <w:rsid w:val="005215BF"/>
    <w:rsid w:val="00540508"/>
    <w:rsid w:val="005450B9"/>
    <w:rsid w:val="00551A73"/>
    <w:rsid w:val="005521A4"/>
    <w:rsid w:val="00554C9C"/>
    <w:rsid w:val="005555D6"/>
    <w:rsid w:val="0055610F"/>
    <w:rsid w:val="00556FE5"/>
    <w:rsid w:val="00582D54"/>
    <w:rsid w:val="0058423D"/>
    <w:rsid w:val="005868B8"/>
    <w:rsid w:val="00591952"/>
    <w:rsid w:val="005A2B62"/>
    <w:rsid w:val="005A2E88"/>
    <w:rsid w:val="005B1183"/>
    <w:rsid w:val="005B7F9E"/>
    <w:rsid w:val="005D3415"/>
    <w:rsid w:val="005D503B"/>
    <w:rsid w:val="005D5703"/>
    <w:rsid w:val="005E6316"/>
    <w:rsid w:val="00604356"/>
    <w:rsid w:val="00604521"/>
    <w:rsid w:val="00606E64"/>
    <w:rsid w:val="00614843"/>
    <w:rsid w:val="00615330"/>
    <w:rsid w:val="00621B3A"/>
    <w:rsid w:val="00623F99"/>
    <w:rsid w:val="0063063D"/>
    <w:rsid w:val="00634AC8"/>
    <w:rsid w:val="00637C11"/>
    <w:rsid w:val="00642580"/>
    <w:rsid w:val="006621A3"/>
    <w:rsid w:val="0066316E"/>
    <w:rsid w:val="00664206"/>
    <w:rsid w:val="0066662B"/>
    <w:rsid w:val="00671379"/>
    <w:rsid w:val="00673AFF"/>
    <w:rsid w:val="00685A60"/>
    <w:rsid w:val="006A05CF"/>
    <w:rsid w:val="006B1E65"/>
    <w:rsid w:val="006B6CDA"/>
    <w:rsid w:val="006C3E7A"/>
    <w:rsid w:val="006D4366"/>
    <w:rsid w:val="006D7E13"/>
    <w:rsid w:val="006E3329"/>
    <w:rsid w:val="006F1297"/>
    <w:rsid w:val="006F456F"/>
    <w:rsid w:val="006F55DB"/>
    <w:rsid w:val="006F6EC1"/>
    <w:rsid w:val="00703985"/>
    <w:rsid w:val="0070738D"/>
    <w:rsid w:val="00711BF9"/>
    <w:rsid w:val="00715598"/>
    <w:rsid w:val="00720F14"/>
    <w:rsid w:val="00721C12"/>
    <w:rsid w:val="007250A7"/>
    <w:rsid w:val="00730724"/>
    <w:rsid w:val="0074251B"/>
    <w:rsid w:val="007448AC"/>
    <w:rsid w:val="007468E8"/>
    <w:rsid w:val="0075263C"/>
    <w:rsid w:val="00764DF1"/>
    <w:rsid w:val="007703CB"/>
    <w:rsid w:val="007837AA"/>
    <w:rsid w:val="0078579C"/>
    <w:rsid w:val="007920E8"/>
    <w:rsid w:val="00792AB2"/>
    <w:rsid w:val="0079415A"/>
    <w:rsid w:val="00796A92"/>
    <w:rsid w:val="007A42E5"/>
    <w:rsid w:val="007A54CA"/>
    <w:rsid w:val="007A6A95"/>
    <w:rsid w:val="007C19E1"/>
    <w:rsid w:val="007D1345"/>
    <w:rsid w:val="007D3CE1"/>
    <w:rsid w:val="007D67BC"/>
    <w:rsid w:val="007E04DB"/>
    <w:rsid w:val="007E68C1"/>
    <w:rsid w:val="0080720C"/>
    <w:rsid w:val="00810950"/>
    <w:rsid w:val="00814CB4"/>
    <w:rsid w:val="008206A3"/>
    <w:rsid w:val="00834AD0"/>
    <w:rsid w:val="008358C5"/>
    <w:rsid w:val="008412AE"/>
    <w:rsid w:val="00842685"/>
    <w:rsid w:val="00843824"/>
    <w:rsid w:val="00852087"/>
    <w:rsid w:val="00853092"/>
    <w:rsid w:val="00855687"/>
    <w:rsid w:val="008832F4"/>
    <w:rsid w:val="00885547"/>
    <w:rsid w:val="00894293"/>
    <w:rsid w:val="00894325"/>
    <w:rsid w:val="0089436B"/>
    <w:rsid w:val="008A34D9"/>
    <w:rsid w:val="008A433F"/>
    <w:rsid w:val="008A571D"/>
    <w:rsid w:val="008A7DE1"/>
    <w:rsid w:val="008C5057"/>
    <w:rsid w:val="008C6C8F"/>
    <w:rsid w:val="008D1D10"/>
    <w:rsid w:val="008F0E78"/>
    <w:rsid w:val="008F1C58"/>
    <w:rsid w:val="008F43AC"/>
    <w:rsid w:val="008F4D03"/>
    <w:rsid w:val="008F6241"/>
    <w:rsid w:val="00900E03"/>
    <w:rsid w:val="009141C5"/>
    <w:rsid w:val="00917327"/>
    <w:rsid w:val="00917FE7"/>
    <w:rsid w:val="00933787"/>
    <w:rsid w:val="00936BCF"/>
    <w:rsid w:val="0094090A"/>
    <w:rsid w:val="009468D4"/>
    <w:rsid w:val="009552D3"/>
    <w:rsid w:val="00963ACD"/>
    <w:rsid w:val="00974970"/>
    <w:rsid w:val="00984B9A"/>
    <w:rsid w:val="00990B9B"/>
    <w:rsid w:val="00997A08"/>
    <w:rsid w:val="009B15B0"/>
    <w:rsid w:val="009B5488"/>
    <w:rsid w:val="009C22B4"/>
    <w:rsid w:val="009C2A6D"/>
    <w:rsid w:val="009C2D78"/>
    <w:rsid w:val="009C6108"/>
    <w:rsid w:val="009C7B7B"/>
    <w:rsid w:val="009D04C0"/>
    <w:rsid w:val="009D0A87"/>
    <w:rsid w:val="009D2DA6"/>
    <w:rsid w:val="009D5C61"/>
    <w:rsid w:val="009E3FDE"/>
    <w:rsid w:val="00A16A32"/>
    <w:rsid w:val="00A20FBF"/>
    <w:rsid w:val="00A25889"/>
    <w:rsid w:val="00A31C02"/>
    <w:rsid w:val="00A41DD3"/>
    <w:rsid w:val="00A57C46"/>
    <w:rsid w:val="00A65F5E"/>
    <w:rsid w:val="00A71633"/>
    <w:rsid w:val="00A80D89"/>
    <w:rsid w:val="00A81A70"/>
    <w:rsid w:val="00A90D4D"/>
    <w:rsid w:val="00AA1848"/>
    <w:rsid w:val="00AA2C0D"/>
    <w:rsid w:val="00AA60E7"/>
    <w:rsid w:val="00AD2078"/>
    <w:rsid w:val="00AD3C23"/>
    <w:rsid w:val="00AD7715"/>
    <w:rsid w:val="00AE08FA"/>
    <w:rsid w:val="00AE628B"/>
    <w:rsid w:val="00AF00E4"/>
    <w:rsid w:val="00AF3DEA"/>
    <w:rsid w:val="00AF524B"/>
    <w:rsid w:val="00B14380"/>
    <w:rsid w:val="00B23ECF"/>
    <w:rsid w:val="00B26CAF"/>
    <w:rsid w:val="00B345CC"/>
    <w:rsid w:val="00B3547A"/>
    <w:rsid w:val="00B37E29"/>
    <w:rsid w:val="00B54446"/>
    <w:rsid w:val="00B579C8"/>
    <w:rsid w:val="00B608A6"/>
    <w:rsid w:val="00B63774"/>
    <w:rsid w:val="00B660E2"/>
    <w:rsid w:val="00B71041"/>
    <w:rsid w:val="00B74EE8"/>
    <w:rsid w:val="00B9129C"/>
    <w:rsid w:val="00B91DA2"/>
    <w:rsid w:val="00BA0CF0"/>
    <w:rsid w:val="00BA2973"/>
    <w:rsid w:val="00BA41C2"/>
    <w:rsid w:val="00BA579E"/>
    <w:rsid w:val="00BD0D57"/>
    <w:rsid w:val="00BF0A07"/>
    <w:rsid w:val="00BF5712"/>
    <w:rsid w:val="00C024E0"/>
    <w:rsid w:val="00C03708"/>
    <w:rsid w:val="00C11E3C"/>
    <w:rsid w:val="00C13619"/>
    <w:rsid w:val="00C24EBF"/>
    <w:rsid w:val="00C55E83"/>
    <w:rsid w:val="00C72171"/>
    <w:rsid w:val="00C77ADB"/>
    <w:rsid w:val="00C9010F"/>
    <w:rsid w:val="00CA0963"/>
    <w:rsid w:val="00CA1A38"/>
    <w:rsid w:val="00CB4A7C"/>
    <w:rsid w:val="00CC0A5D"/>
    <w:rsid w:val="00CC206C"/>
    <w:rsid w:val="00CE6194"/>
    <w:rsid w:val="00CF36C2"/>
    <w:rsid w:val="00CF38AE"/>
    <w:rsid w:val="00CF70B3"/>
    <w:rsid w:val="00D07992"/>
    <w:rsid w:val="00D10A21"/>
    <w:rsid w:val="00D269CA"/>
    <w:rsid w:val="00D333F3"/>
    <w:rsid w:val="00D40D09"/>
    <w:rsid w:val="00D442A3"/>
    <w:rsid w:val="00D5130B"/>
    <w:rsid w:val="00D51498"/>
    <w:rsid w:val="00D56AC9"/>
    <w:rsid w:val="00D65985"/>
    <w:rsid w:val="00D70C8C"/>
    <w:rsid w:val="00D7278B"/>
    <w:rsid w:val="00D77D34"/>
    <w:rsid w:val="00D95DAD"/>
    <w:rsid w:val="00DA648E"/>
    <w:rsid w:val="00DB13E4"/>
    <w:rsid w:val="00DC6F19"/>
    <w:rsid w:val="00DD37D1"/>
    <w:rsid w:val="00DE0C94"/>
    <w:rsid w:val="00DE4056"/>
    <w:rsid w:val="00DE55EB"/>
    <w:rsid w:val="00DE6591"/>
    <w:rsid w:val="00E177CC"/>
    <w:rsid w:val="00E33506"/>
    <w:rsid w:val="00E442EB"/>
    <w:rsid w:val="00E4665D"/>
    <w:rsid w:val="00E46680"/>
    <w:rsid w:val="00E46750"/>
    <w:rsid w:val="00E61799"/>
    <w:rsid w:val="00E813B3"/>
    <w:rsid w:val="00E82673"/>
    <w:rsid w:val="00E9127E"/>
    <w:rsid w:val="00E95F2C"/>
    <w:rsid w:val="00EA01FC"/>
    <w:rsid w:val="00EB0AF0"/>
    <w:rsid w:val="00EB3F10"/>
    <w:rsid w:val="00ED29AA"/>
    <w:rsid w:val="00EE4760"/>
    <w:rsid w:val="00EE55E7"/>
    <w:rsid w:val="00EF392D"/>
    <w:rsid w:val="00EF55E7"/>
    <w:rsid w:val="00EF58B8"/>
    <w:rsid w:val="00EF59FF"/>
    <w:rsid w:val="00F06AD9"/>
    <w:rsid w:val="00F163CC"/>
    <w:rsid w:val="00F16BCC"/>
    <w:rsid w:val="00F20C0A"/>
    <w:rsid w:val="00F214EA"/>
    <w:rsid w:val="00F30070"/>
    <w:rsid w:val="00F42B5C"/>
    <w:rsid w:val="00F51260"/>
    <w:rsid w:val="00F52D28"/>
    <w:rsid w:val="00F57DFC"/>
    <w:rsid w:val="00F61664"/>
    <w:rsid w:val="00F717BD"/>
    <w:rsid w:val="00F81408"/>
    <w:rsid w:val="00F8409A"/>
    <w:rsid w:val="00FA1F7F"/>
    <w:rsid w:val="00FC0611"/>
    <w:rsid w:val="00FC0812"/>
    <w:rsid w:val="00FC1A64"/>
    <w:rsid w:val="00FC3C9E"/>
    <w:rsid w:val="00FE3205"/>
    <w:rsid w:val="00FE463E"/>
    <w:rsid w:val="00FF167D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4DBC"/>
  <w15:chartTrackingRefBased/>
  <w15:docId w15:val="{02D6783F-8EBC-4FA5-80B4-7204BA6B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48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7C4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F55E7"/>
    <w:rPr>
      <w:color w:val="808080"/>
    </w:rPr>
  </w:style>
  <w:style w:type="character" w:styleId="Strong">
    <w:name w:val="Strong"/>
    <w:basedOn w:val="DefaultParagraphFont"/>
    <w:uiPriority w:val="22"/>
    <w:qFormat/>
    <w:rsid w:val="00AD3C23"/>
    <w:rPr>
      <w:b/>
      <w:bCs/>
    </w:rPr>
  </w:style>
  <w:style w:type="character" w:customStyle="1" w:styleId="selectable">
    <w:name w:val="selectable"/>
    <w:basedOn w:val="DefaultParagraphFont"/>
    <w:rsid w:val="00AD3C23"/>
  </w:style>
  <w:style w:type="paragraph" w:styleId="Revision">
    <w:name w:val="Revision"/>
    <w:hidden/>
    <w:uiPriority w:val="99"/>
    <w:semiHidden/>
    <w:rsid w:val="00764D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B925DD2-96EE-455F-A9B9-26D8ADA8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Bouchard</dc:creator>
  <cp:keywords/>
  <dc:description/>
  <cp:lastModifiedBy>Matthew Bouchard</cp:lastModifiedBy>
  <cp:revision>4</cp:revision>
  <dcterms:created xsi:type="dcterms:W3CDTF">2020-10-02T16:00:00Z</dcterms:created>
  <dcterms:modified xsi:type="dcterms:W3CDTF">2020-10-25T21:23:00Z</dcterms:modified>
</cp:coreProperties>
</file>